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7DF26" w14:textId="77777777" w:rsidR="00403CE3" w:rsidRPr="00403CE3" w:rsidRDefault="00403CE3" w:rsidP="00403CE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52"/>
          <w:szCs w:val="52"/>
          <w:u w:val="single"/>
          <w14:ligatures w14:val="none"/>
        </w:rPr>
      </w:pPr>
      <w:r w:rsidRPr="00403CE3">
        <w:rPr>
          <w:rFonts w:eastAsia="Times New Roman" w:cstheme="minorHAnsi"/>
          <w:b/>
          <w:bCs/>
          <w:kern w:val="0"/>
          <w:sz w:val="52"/>
          <w:szCs w:val="52"/>
          <w:u w:val="single"/>
          <w14:ligatures w14:val="none"/>
        </w:rPr>
        <w:t xml:space="preserve">Student Visa and Scholarship Research      </w:t>
      </w:r>
      <w:proofErr w:type="gramStart"/>
      <w:r w:rsidRPr="00403CE3">
        <w:rPr>
          <w:rFonts w:eastAsia="Times New Roman" w:cstheme="minorHAnsi"/>
          <w:b/>
          <w:bCs/>
          <w:kern w:val="0"/>
          <w:sz w:val="52"/>
          <w:szCs w:val="52"/>
          <w:u w:val="single"/>
          <w14:ligatures w14:val="none"/>
        </w:rPr>
        <w:t>Report</w:t>
      </w:r>
      <w:r w:rsidR="00802165">
        <w:rPr>
          <w:rFonts w:eastAsia="Times New Roman" w:cstheme="minorHAnsi"/>
          <w:b/>
          <w:bCs/>
          <w:kern w:val="0"/>
          <w:sz w:val="52"/>
          <w:szCs w:val="52"/>
          <w:u w:val="single"/>
          <w14:ligatures w14:val="none"/>
        </w:rPr>
        <w:t>:-</w:t>
      </w:r>
      <w:proofErr w:type="gramEnd"/>
    </w:p>
    <w:p w14:paraId="2458AC3E" w14:textId="77777777" w:rsidR="00403CE3" w:rsidRPr="00403CE3" w:rsidRDefault="00403CE3" w:rsidP="00403CE3">
      <w:pPr>
        <w:pStyle w:val="NormalWeb"/>
        <w:numPr>
          <w:ilvl w:val="0"/>
          <w:numId w:val="2"/>
        </w:numPr>
      </w:pPr>
      <w:r w:rsidRPr="00403CE3">
        <w:rPr>
          <w:rFonts w:asciiTheme="minorHAnsi" w:hAnsiTheme="minorHAnsi" w:cstheme="minorHAnsi"/>
          <w:b/>
          <w:bCs/>
          <w:sz w:val="44"/>
          <w:szCs w:val="44"/>
        </w:rPr>
        <w:t>Target Countries:</w:t>
      </w:r>
    </w:p>
    <w:p w14:paraId="78D48EAD" w14:textId="77777777" w:rsidR="00403CE3" w:rsidRPr="00403CE3" w:rsidRDefault="00403CE3" w:rsidP="00403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03CE3">
        <w:rPr>
          <w:rFonts w:ascii="Times New Roman" w:eastAsia="Times New Roman" w:hAnsi="Times New Roman" w:cs="Times New Roman"/>
          <w:kern w:val="0"/>
          <w14:ligatures w14:val="none"/>
        </w:rPr>
        <w:t>Research and compile relevant information for the following countries:</w:t>
      </w:r>
    </w:p>
    <w:p w14:paraId="0D727FFB" w14:textId="77777777" w:rsidR="00403CE3" w:rsidRPr="00403CE3" w:rsidRDefault="00403CE3" w:rsidP="00403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United Kingdom (UK)</w:t>
      </w:r>
    </w:p>
    <w:p w14:paraId="7CA480D8" w14:textId="77777777" w:rsidR="00403CE3" w:rsidRPr="00403CE3" w:rsidRDefault="00403CE3" w:rsidP="00403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United States of America (USA)</w:t>
      </w:r>
    </w:p>
    <w:p w14:paraId="4DEFD54E" w14:textId="77777777" w:rsidR="00403CE3" w:rsidRPr="00403CE3" w:rsidRDefault="00403CE3" w:rsidP="00403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Canada</w:t>
      </w:r>
    </w:p>
    <w:p w14:paraId="04D6EE7A" w14:textId="77777777" w:rsidR="00403CE3" w:rsidRPr="00403CE3" w:rsidRDefault="00403CE3" w:rsidP="00403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Germany</w:t>
      </w:r>
    </w:p>
    <w:p w14:paraId="44876954" w14:textId="77777777" w:rsidR="00403CE3" w:rsidRPr="00403CE3" w:rsidRDefault="00403CE3" w:rsidP="00403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Manchester</w:t>
      </w:r>
      <w:r w:rsidRPr="00403CE3">
        <w:rPr>
          <w:rFonts w:ascii="Times New Roman" w:eastAsia="Times New Roman" w:hAnsi="Times New Roman" w:cs="Times New Roman"/>
          <w:kern w:val="0"/>
          <w14:ligatures w14:val="none"/>
        </w:rPr>
        <w:t xml:space="preserve"> (Note: Manchester is a city in the UK, already covered under "UK")</w:t>
      </w:r>
    </w:p>
    <w:p w14:paraId="19E09F66" w14:textId="77777777" w:rsidR="00403CE3" w:rsidRPr="00F71B18" w:rsidRDefault="00403CE3" w:rsidP="00403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Europe</w:t>
      </w:r>
      <w:r w:rsidRPr="00403CE3">
        <w:rPr>
          <w:rFonts w:ascii="Times New Roman" w:eastAsia="Times New Roman" w:hAnsi="Times New Roman" w:cs="Times New Roman"/>
          <w:kern w:val="0"/>
          <w14:ligatures w14:val="none"/>
        </w:rPr>
        <w:t xml:space="preserve"> (General – focus on countries like France, Netherlands, Sweden, etc.)</w:t>
      </w:r>
    </w:p>
    <w:p w14:paraId="594FC466" w14:textId="77777777" w:rsidR="00403CE3" w:rsidRPr="00F71B18" w:rsidRDefault="00403CE3" w:rsidP="00403CE3">
      <w:pPr>
        <w:pStyle w:val="NormalWeb"/>
        <w:numPr>
          <w:ilvl w:val="0"/>
          <w:numId w:val="1"/>
        </w:numPr>
      </w:pPr>
      <w:r w:rsidRPr="00F71B18">
        <w:rPr>
          <w:rStyle w:val="Strong"/>
        </w:rPr>
        <w:t>Australia</w:t>
      </w:r>
    </w:p>
    <w:p w14:paraId="642E6DAC" w14:textId="77777777" w:rsidR="00F71B18" w:rsidRPr="00802165" w:rsidRDefault="00403CE3" w:rsidP="00E34BD2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71B18">
        <w:rPr>
          <w:rStyle w:val="Strong"/>
        </w:rPr>
        <w:t>South Africa</w:t>
      </w:r>
    </w:p>
    <w:p w14:paraId="6432398C" w14:textId="77777777" w:rsidR="00802165" w:rsidRPr="00802165" w:rsidRDefault="00802165" w:rsidP="00E34BD2">
      <w:pPr>
        <w:pStyle w:val="NormalWeb"/>
        <w:numPr>
          <w:ilvl w:val="0"/>
          <w:numId w:val="1"/>
        </w:numPr>
        <w:rPr>
          <w:rStyle w:val="Strong"/>
          <w:bCs w:val="0"/>
        </w:rPr>
      </w:pPr>
      <w:r w:rsidRPr="00802165">
        <w:rPr>
          <w:rStyle w:val="Strong"/>
          <w:bCs w:val="0"/>
        </w:rPr>
        <w:t xml:space="preserve">South Korea </w:t>
      </w:r>
    </w:p>
    <w:p w14:paraId="75D6966F" w14:textId="77777777" w:rsidR="00802165" w:rsidRPr="00802165" w:rsidRDefault="00802165" w:rsidP="00E34BD2">
      <w:pPr>
        <w:pStyle w:val="NormalWeb"/>
        <w:numPr>
          <w:ilvl w:val="0"/>
          <w:numId w:val="1"/>
        </w:numPr>
        <w:rPr>
          <w:rStyle w:val="Strong"/>
          <w:bCs w:val="0"/>
        </w:rPr>
      </w:pPr>
      <w:proofErr w:type="spellStart"/>
      <w:r w:rsidRPr="00802165">
        <w:rPr>
          <w:rStyle w:val="Strong"/>
          <w:bCs w:val="0"/>
        </w:rPr>
        <w:t>Newzeland</w:t>
      </w:r>
      <w:proofErr w:type="spellEnd"/>
      <w:r w:rsidRPr="00802165">
        <w:rPr>
          <w:rStyle w:val="Strong"/>
          <w:bCs w:val="0"/>
        </w:rPr>
        <w:t xml:space="preserve"> </w:t>
      </w:r>
    </w:p>
    <w:p w14:paraId="445613B7" w14:textId="77777777" w:rsidR="00B96521" w:rsidRPr="00F71B18" w:rsidRDefault="00B96521" w:rsidP="00F71B18">
      <w:pPr>
        <w:pStyle w:val="NormalWeb"/>
      </w:pPr>
      <w:r w:rsidRPr="00F71B18">
        <w:rPr>
          <w:b/>
          <w:sz w:val="48"/>
          <w:szCs w:val="48"/>
        </w:rPr>
        <w:t>Student Visa Criteria:</w:t>
      </w:r>
    </w:p>
    <w:p w14:paraId="353F22D5" w14:textId="77777777" w:rsidR="00E34BD2" w:rsidRPr="00E34BD2" w:rsidRDefault="00E34BD2" w:rsidP="00E34BD2">
      <w:pPr>
        <w:spacing w:before="100" w:beforeAutospacing="1" w:after="100" w:afterAutospacing="1" w:line="240" w:lineRule="auto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1: </w:t>
      </w:r>
      <w:proofErr w:type="gramStart"/>
      <w:r>
        <w:rPr>
          <w:b/>
          <w:sz w:val="48"/>
          <w:szCs w:val="48"/>
        </w:rPr>
        <w:t>United kingdom</w:t>
      </w:r>
      <w:proofErr w:type="gramEnd"/>
      <w:r>
        <w:rPr>
          <w:b/>
          <w:sz w:val="48"/>
          <w:szCs w:val="48"/>
        </w:rPr>
        <w:t>:</w:t>
      </w:r>
    </w:p>
    <w:p w14:paraId="52280691" w14:textId="77777777" w:rsidR="00E34BD2" w:rsidRPr="00F71B18" w:rsidRDefault="00E34BD2" w:rsidP="00E34BD2">
      <w:pPr>
        <w:pStyle w:val="Heading3"/>
        <w:rPr>
          <w:sz w:val="24"/>
          <w:szCs w:val="24"/>
        </w:rPr>
      </w:pPr>
      <w:r w:rsidRPr="00F71B18">
        <w:rPr>
          <w:rFonts w:ascii="Segoe UI Emoji" w:hAnsi="Segoe UI Emoji" w:cs="Segoe UI Emoji"/>
          <w:sz w:val="24"/>
          <w:szCs w:val="24"/>
        </w:rPr>
        <w:t>✅</w:t>
      </w:r>
      <w:r w:rsidRPr="00F71B18">
        <w:rPr>
          <w:sz w:val="24"/>
          <w:szCs w:val="24"/>
        </w:rPr>
        <w:t xml:space="preserve"> </w:t>
      </w:r>
      <w:r w:rsidRPr="00F71B18">
        <w:rPr>
          <w:rStyle w:val="Strong"/>
          <w:b/>
          <w:bCs/>
          <w:sz w:val="24"/>
          <w:szCs w:val="24"/>
        </w:rPr>
        <w:t>Eligibility:</w:t>
      </w:r>
    </w:p>
    <w:p w14:paraId="6490C390" w14:textId="77777777" w:rsidR="00E34BD2" w:rsidRPr="00F71B18" w:rsidRDefault="00E34BD2" w:rsidP="002742A2">
      <w:pPr>
        <w:pStyle w:val="NormalWeb"/>
        <w:numPr>
          <w:ilvl w:val="0"/>
          <w:numId w:val="3"/>
        </w:numPr>
      </w:pPr>
      <w:r w:rsidRPr="00F71B18">
        <w:t xml:space="preserve">Unconditional offer from a </w:t>
      </w:r>
      <w:r w:rsidRPr="00F71B18">
        <w:rPr>
          <w:rStyle w:val="Strong"/>
        </w:rPr>
        <w:t>UK-licensed university</w:t>
      </w:r>
    </w:p>
    <w:p w14:paraId="20AB51D1" w14:textId="77777777" w:rsidR="00E34BD2" w:rsidRPr="00F71B18" w:rsidRDefault="00E34BD2" w:rsidP="002742A2">
      <w:pPr>
        <w:pStyle w:val="NormalWeb"/>
        <w:numPr>
          <w:ilvl w:val="0"/>
          <w:numId w:val="3"/>
        </w:numPr>
      </w:pPr>
      <w:r w:rsidRPr="00F71B18">
        <w:t>English proficiency (IELTS UKVI or equivalent)</w:t>
      </w:r>
    </w:p>
    <w:p w14:paraId="676E84FB" w14:textId="77777777" w:rsidR="00E34BD2" w:rsidRPr="00F71B18" w:rsidRDefault="00E34BD2" w:rsidP="002742A2">
      <w:pPr>
        <w:pStyle w:val="NormalWeb"/>
        <w:numPr>
          <w:ilvl w:val="0"/>
          <w:numId w:val="3"/>
        </w:numPr>
      </w:pPr>
      <w:r w:rsidRPr="00F71B18">
        <w:t xml:space="preserve">Proof of </w:t>
      </w:r>
      <w:r w:rsidRPr="00F71B18">
        <w:rPr>
          <w:rStyle w:val="Strong"/>
        </w:rPr>
        <w:t>sufficient funds</w:t>
      </w:r>
      <w:r w:rsidRPr="00F71B18">
        <w:t xml:space="preserve"> for tuition + living expenses</w:t>
      </w:r>
    </w:p>
    <w:p w14:paraId="15F08B05" w14:textId="77777777" w:rsidR="00E34BD2" w:rsidRPr="00E34BD2" w:rsidRDefault="00E34BD2" w:rsidP="00E34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4BD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📄</w:t>
      </w:r>
      <w:r w:rsidRPr="00E34B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Documents:</w:t>
      </w:r>
    </w:p>
    <w:p w14:paraId="4811FFA1" w14:textId="77777777" w:rsidR="00E34BD2" w:rsidRPr="00E34BD2" w:rsidRDefault="00E34BD2" w:rsidP="00274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BD2">
        <w:rPr>
          <w:rFonts w:ascii="Times New Roman" w:eastAsia="Times New Roman" w:hAnsi="Times New Roman" w:cs="Times New Roman"/>
          <w:kern w:val="0"/>
          <w14:ligatures w14:val="none"/>
        </w:rPr>
        <w:t>CAS (Confirmation of Acceptance for Studies)</w:t>
      </w:r>
    </w:p>
    <w:p w14:paraId="7588A1E5" w14:textId="77777777" w:rsidR="00E34BD2" w:rsidRPr="00E34BD2" w:rsidRDefault="00E34BD2" w:rsidP="00274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BD2">
        <w:rPr>
          <w:rFonts w:ascii="Times New Roman" w:eastAsia="Times New Roman" w:hAnsi="Times New Roman" w:cs="Times New Roman"/>
          <w:kern w:val="0"/>
          <w14:ligatures w14:val="none"/>
        </w:rPr>
        <w:t>Valid passport</w:t>
      </w:r>
    </w:p>
    <w:p w14:paraId="15B7C94D" w14:textId="77777777" w:rsidR="00E34BD2" w:rsidRPr="00E34BD2" w:rsidRDefault="00E34BD2" w:rsidP="00274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BD2">
        <w:rPr>
          <w:rFonts w:ascii="Times New Roman" w:eastAsia="Times New Roman" w:hAnsi="Times New Roman" w:cs="Times New Roman"/>
          <w:kern w:val="0"/>
          <w14:ligatures w14:val="none"/>
        </w:rPr>
        <w:t>Bank statement (28 days funds) or sponsor letter</w:t>
      </w:r>
    </w:p>
    <w:p w14:paraId="46B2533B" w14:textId="77777777" w:rsidR="00E34BD2" w:rsidRPr="00E34BD2" w:rsidRDefault="00E34BD2" w:rsidP="00274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BD2">
        <w:rPr>
          <w:rFonts w:ascii="Times New Roman" w:eastAsia="Times New Roman" w:hAnsi="Times New Roman" w:cs="Times New Roman"/>
          <w:kern w:val="0"/>
          <w14:ligatures w14:val="none"/>
        </w:rPr>
        <w:t>IELTS/TOEFL result</w:t>
      </w:r>
    </w:p>
    <w:p w14:paraId="422FEA7B" w14:textId="77777777" w:rsidR="00E34BD2" w:rsidRPr="00E34BD2" w:rsidRDefault="00E34BD2" w:rsidP="00274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BD2">
        <w:rPr>
          <w:rFonts w:ascii="Times New Roman" w:eastAsia="Times New Roman" w:hAnsi="Times New Roman" w:cs="Times New Roman"/>
          <w:kern w:val="0"/>
          <w14:ligatures w14:val="none"/>
        </w:rPr>
        <w:t>Academic certificates</w:t>
      </w:r>
    </w:p>
    <w:p w14:paraId="434347AD" w14:textId="77777777" w:rsidR="00E34BD2" w:rsidRPr="00E34BD2" w:rsidRDefault="00E34BD2" w:rsidP="00274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BD2">
        <w:rPr>
          <w:rFonts w:ascii="Times New Roman" w:eastAsia="Times New Roman" w:hAnsi="Times New Roman" w:cs="Times New Roman"/>
          <w:kern w:val="0"/>
          <w14:ligatures w14:val="none"/>
        </w:rPr>
        <w:t>TB test (if from listed countries)</w:t>
      </w:r>
    </w:p>
    <w:p w14:paraId="07218D45" w14:textId="77777777" w:rsidR="00E34BD2" w:rsidRPr="00E34BD2" w:rsidRDefault="00E34BD2" w:rsidP="002742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BD2">
        <w:rPr>
          <w:rFonts w:ascii="Times New Roman" w:eastAsia="Times New Roman" w:hAnsi="Times New Roman" w:cs="Times New Roman"/>
          <w:kern w:val="0"/>
          <w14:ligatures w14:val="none"/>
        </w:rPr>
        <w:t>Visa fee</w:t>
      </w:r>
      <w:del w:id="0" w:author="Unknown">
        <w:r w:rsidRPr="00E34BD2">
          <w:rPr>
            <w:rFonts w:ascii="Times New Roman" w:eastAsia="Times New Roman" w:hAnsi="Times New Roman" w:cs="Times New Roman"/>
            <w:kern w:val="0"/>
            <w14:ligatures w14:val="none"/>
          </w:rPr>
          <w:delText>£490) + Health surchar</w:delText>
        </w:r>
      </w:del>
    </w:p>
    <w:p w14:paraId="2D35463E" w14:textId="77777777" w:rsidR="00E34BD2" w:rsidRPr="00E34BD2" w:rsidRDefault="00E34BD2" w:rsidP="00E34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4BD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🔁</w:t>
      </w:r>
      <w:r w:rsidRPr="00E34B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Process:</w:t>
      </w:r>
    </w:p>
    <w:p w14:paraId="6FD47882" w14:textId="77777777" w:rsidR="00E34BD2" w:rsidRPr="00E34BD2" w:rsidRDefault="00E34BD2" w:rsidP="002742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BD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Apply online at gov.uk/student-visa</w:t>
      </w:r>
    </w:p>
    <w:p w14:paraId="45201813" w14:textId="77777777" w:rsidR="00E34BD2" w:rsidRPr="00E34BD2" w:rsidRDefault="00E34BD2" w:rsidP="002742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BD2">
        <w:rPr>
          <w:rFonts w:ascii="Times New Roman" w:eastAsia="Times New Roman" w:hAnsi="Times New Roman" w:cs="Times New Roman"/>
          <w:kern w:val="0"/>
          <w14:ligatures w14:val="none"/>
        </w:rPr>
        <w:t>Pay visa + health surcharge</w:t>
      </w:r>
    </w:p>
    <w:p w14:paraId="7B486CB0" w14:textId="77777777" w:rsidR="00E34BD2" w:rsidRPr="00E34BD2" w:rsidRDefault="00E34BD2" w:rsidP="002742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BD2">
        <w:rPr>
          <w:rFonts w:ascii="Times New Roman" w:eastAsia="Times New Roman" w:hAnsi="Times New Roman" w:cs="Times New Roman"/>
          <w:kern w:val="0"/>
          <w14:ligatures w14:val="none"/>
        </w:rPr>
        <w:t>Book biometric appointment</w:t>
      </w:r>
    </w:p>
    <w:p w14:paraId="247E8956" w14:textId="77777777" w:rsidR="00E34BD2" w:rsidRPr="00E34BD2" w:rsidRDefault="00E34BD2" w:rsidP="002742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BD2">
        <w:rPr>
          <w:rFonts w:ascii="Times New Roman" w:eastAsia="Times New Roman" w:hAnsi="Times New Roman" w:cs="Times New Roman"/>
          <w:kern w:val="0"/>
          <w14:ligatures w14:val="none"/>
        </w:rPr>
        <w:t>Submit documents</w:t>
      </w:r>
    </w:p>
    <w:p w14:paraId="25676336" w14:textId="77777777" w:rsidR="00E34BD2" w:rsidRPr="00E34BD2" w:rsidRDefault="00E34BD2" w:rsidP="002742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BD2">
        <w:rPr>
          <w:rFonts w:ascii="Times New Roman" w:eastAsia="Times New Roman" w:hAnsi="Times New Roman" w:cs="Times New Roman"/>
          <w:kern w:val="0"/>
          <w14:ligatures w14:val="none"/>
        </w:rPr>
        <w:t>Attend interview (if required)</w:t>
      </w:r>
    </w:p>
    <w:p w14:paraId="0A55E696" w14:textId="77777777" w:rsidR="00E34BD2" w:rsidRPr="00E34BD2" w:rsidRDefault="00E34BD2" w:rsidP="00E34B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7BC569" w14:textId="77777777" w:rsidR="00E34BD2" w:rsidRPr="00E34BD2" w:rsidRDefault="00E34BD2" w:rsidP="00E34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4BD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⏳</w:t>
      </w:r>
      <w:r w:rsidRPr="00E34B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Time:</w:t>
      </w:r>
    </w:p>
    <w:p w14:paraId="53511A78" w14:textId="77777777" w:rsidR="00E34BD2" w:rsidRPr="00E34BD2" w:rsidRDefault="00E34BD2" w:rsidP="002742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Standard:</w:t>
      </w:r>
      <w:r w:rsidRPr="00E34BD2">
        <w:rPr>
          <w:rFonts w:ascii="Times New Roman" w:eastAsia="Times New Roman" w:hAnsi="Times New Roman" w:cs="Times New Roman"/>
          <w:kern w:val="0"/>
          <w14:ligatures w14:val="none"/>
        </w:rPr>
        <w:t xml:space="preserve"> 3 weeks</w:t>
      </w:r>
    </w:p>
    <w:p w14:paraId="697158D0" w14:textId="77777777" w:rsidR="00E34BD2" w:rsidRPr="00E34BD2" w:rsidRDefault="00E34BD2" w:rsidP="002742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Priority/Super Priority:</w:t>
      </w:r>
      <w:r w:rsidRPr="00E34BD2">
        <w:rPr>
          <w:rFonts w:ascii="Times New Roman" w:eastAsia="Times New Roman" w:hAnsi="Times New Roman" w:cs="Times New Roman"/>
          <w:kern w:val="0"/>
          <w14:ligatures w14:val="none"/>
        </w:rPr>
        <w:t xml:space="preserve"> 1–5 working days (extra cost)</w:t>
      </w:r>
    </w:p>
    <w:p w14:paraId="3C6920FE" w14:textId="77777777" w:rsidR="00E34BD2" w:rsidRPr="00E34BD2" w:rsidRDefault="00E34BD2" w:rsidP="00E34B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34BD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📌</w:t>
      </w:r>
      <w:r w:rsidRPr="00E34B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Conditions:</w:t>
      </w:r>
    </w:p>
    <w:p w14:paraId="28238CA9" w14:textId="77777777" w:rsidR="00E34BD2" w:rsidRPr="00E34BD2" w:rsidRDefault="00E34BD2" w:rsidP="002742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BD2">
        <w:rPr>
          <w:rFonts w:ascii="Times New Roman" w:eastAsia="Times New Roman" w:hAnsi="Times New Roman" w:cs="Times New Roman"/>
          <w:kern w:val="0"/>
          <w14:ligatures w14:val="none"/>
        </w:rPr>
        <w:t xml:space="preserve">Can work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 hours/week</w:t>
      </w:r>
      <w:r w:rsidRPr="00E34BD2">
        <w:rPr>
          <w:rFonts w:ascii="Times New Roman" w:eastAsia="Times New Roman" w:hAnsi="Times New Roman" w:cs="Times New Roman"/>
          <w:kern w:val="0"/>
          <w14:ligatures w14:val="none"/>
        </w:rPr>
        <w:t xml:space="preserve"> during term</w:t>
      </w:r>
    </w:p>
    <w:p w14:paraId="76D807CF" w14:textId="77777777" w:rsidR="00E34BD2" w:rsidRPr="00E34BD2" w:rsidRDefault="00E34BD2" w:rsidP="002742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BD2">
        <w:rPr>
          <w:rFonts w:ascii="Times New Roman" w:eastAsia="Times New Roman" w:hAnsi="Times New Roman" w:cs="Times New Roman"/>
          <w:kern w:val="0"/>
          <w14:ligatures w14:val="none"/>
        </w:rPr>
        <w:t>Can bring dependents (in some cases)</w:t>
      </w:r>
    </w:p>
    <w:p w14:paraId="58B076ED" w14:textId="77777777" w:rsidR="00E34BD2" w:rsidRPr="00F71B18" w:rsidRDefault="00E34BD2" w:rsidP="002742A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34BD2">
        <w:rPr>
          <w:rFonts w:ascii="Times New Roman" w:eastAsia="Times New Roman" w:hAnsi="Times New Roman" w:cs="Times New Roman"/>
          <w:kern w:val="0"/>
          <w14:ligatures w14:val="none"/>
        </w:rPr>
        <w:t>No access to public funds</w:t>
      </w:r>
    </w:p>
    <w:p w14:paraId="04CF3D24" w14:textId="77777777" w:rsidR="00E34BD2" w:rsidRPr="00F71B18" w:rsidRDefault="00AE3F38" w:rsidP="00AE3F38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F71B18">
        <w:rPr>
          <w:rFonts w:ascii="Times New Roman" w:hAnsi="Times New Roman" w:cs="Times New Roman"/>
          <w:b/>
          <w:sz w:val="40"/>
          <w:szCs w:val="40"/>
        </w:rPr>
        <w:t>2:</w:t>
      </w:r>
      <w:r w:rsidR="00E34BD2" w:rsidRPr="00F71B18">
        <w:rPr>
          <w:rFonts w:ascii="Times New Roman" w:hAnsi="Times New Roman" w:cs="Times New Roman"/>
          <w:b/>
          <w:sz w:val="40"/>
          <w:szCs w:val="40"/>
        </w:rPr>
        <w:t>Canada</w:t>
      </w:r>
      <w:proofErr w:type="gramEnd"/>
      <w:r w:rsidR="00E34BD2" w:rsidRPr="00F71B18">
        <w:rPr>
          <w:rFonts w:ascii="Times New Roman" w:hAnsi="Times New Roman" w:cs="Times New Roman"/>
          <w:b/>
          <w:sz w:val="40"/>
          <w:szCs w:val="40"/>
        </w:rPr>
        <w:t xml:space="preserve"> Study Permit</w:t>
      </w:r>
      <w:r w:rsidRPr="00F71B18">
        <w:rPr>
          <w:rFonts w:ascii="Times New Roman" w:hAnsi="Times New Roman" w:cs="Times New Roman"/>
          <w:b/>
          <w:sz w:val="40"/>
          <w:szCs w:val="40"/>
        </w:rPr>
        <w:t>:</w:t>
      </w:r>
    </w:p>
    <w:p w14:paraId="1D6935CB" w14:textId="77777777" w:rsidR="00AE3F38" w:rsidRPr="00F71B18" w:rsidRDefault="00AE3F38" w:rsidP="00AE3F38">
      <w:pPr>
        <w:pStyle w:val="Heading3"/>
        <w:rPr>
          <w:sz w:val="24"/>
          <w:szCs w:val="24"/>
        </w:rPr>
      </w:pPr>
      <w:r w:rsidRPr="00F71B18">
        <w:rPr>
          <w:rFonts w:ascii="Segoe UI Emoji" w:hAnsi="Segoe UI Emoji" w:cs="Segoe UI Emoji"/>
          <w:sz w:val="24"/>
          <w:szCs w:val="24"/>
        </w:rPr>
        <w:t>✅</w:t>
      </w:r>
      <w:r w:rsidRPr="00F71B18">
        <w:rPr>
          <w:sz w:val="24"/>
          <w:szCs w:val="24"/>
        </w:rPr>
        <w:t xml:space="preserve"> </w:t>
      </w:r>
      <w:r w:rsidRPr="00F71B18">
        <w:rPr>
          <w:rStyle w:val="Strong"/>
          <w:b/>
          <w:bCs/>
          <w:sz w:val="24"/>
          <w:szCs w:val="24"/>
        </w:rPr>
        <w:t>Eligibility:</w:t>
      </w:r>
    </w:p>
    <w:p w14:paraId="68416A8F" w14:textId="77777777" w:rsidR="00AE3F38" w:rsidRPr="00F71B18" w:rsidRDefault="00AE3F38" w:rsidP="002742A2">
      <w:pPr>
        <w:pStyle w:val="NormalWeb"/>
        <w:numPr>
          <w:ilvl w:val="0"/>
          <w:numId w:val="8"/>
        </w:numPr>
      </w:pPr>
      <w:r w:rsidRPr="00F71B18">
        <w:t xml:space="preserve">Letter of Acceptance from a </w:t>
      </w:r>
      <w:r w:rsidRPr="00F71B18">
        <w:rPr>
          <w:rStyle w:val="Strong"/>
        </w:rPr>
        <w:t>Designated Learning Institution (DLI)</w:t>
      </w:r>
    </w:p>
    <w:p w14:paraId="30A1EA88" w14:textId="77777777" w:rsidR="00AE3F38" w:rsidRPr="00F71B18" w:rsidRDefault="00AE3F38" w:rsidP="002742A2">
      <w:pPr>
        <w:pStyle w:val="NormalWeb"/>
        <w:numPr>
          <w:ilvl w:val="0"/>
          <w:numId w:val="8"/>
        </w:numPr>
      </w:pPr>
      <w:r w:rsidRPr="00F71B18">
        <w:t xml:space="preserve">Proof of </w:t>
      </w:r>
      <w:r w:rsidRPr="00F71B18">
        <w:rPr>
          <w:rStyle w:val="Strong"/>
        </w:rPr>
        <w:t>financial support</w:t>
      </w:r>
      <w:r w:rsidRPr="00F71B18">
        <w:t>:</w:t>
      </w:r>
    </w:p>
    <w:p w14:paraId="4EAF438A" w14:textId="77777777" w:rsidR="00AE3F38" w:rsidRPr="00F71B18" w:rsidRDefault="00AE3F38" w:rsidP="002742A2">
      <w:pPr>
        <w:pStyle w:val="NormalWeb"/>
        <w:numPr>
          <w:ilvl w:val="1"/>
          <w:numId w:val="8"/>
        </w:numPr>
      </w:pPr>
      <w:r w:rsidRPr="00F71B18">
        <w:t>Tuition fees</w:t>
      </w:r>
    </w:p>
    <w:p w14:paraId="34BEE0B2" w14:textId="77777777" w:rsidR="00AE3F38" w:rsidRPr="00F71B18" w:rsidRDefault="00AE3F38" w:rsidP="002742A2">
      <w:pPr>
        <w:pStyle w:val="NormalWeb"/>
        <w:numPr>
          <w:ilvl w:val="1"/>
          <w:numId w:val="8"/>
        </w:numPr>
      </w:pPr>
      <w:r w:rsidRPr="00F71B18">
        <w:t xml:space="preserve">Living expenses (approx. </w:t>
      </w:r>
      <w:r w:rsidRPr="00F71B18">
        <w:rPr>
          <w:rStyle w:val="Strong"/>
        </w:rPr>
        <w:t>CAD $10,000/year</w:t>
      </w:r>
      <w:r w:rsidRPr="00F71B18">
        <w:t xml:space="preserve"> or more)</w:t>
      </w:r>
    </w:p>
    <w:p w14:paraId="19BEE528" w14:textId="77777777" w:rsidR="00AE3F38" w:rsidRPr="00F71B18" w:rsidRDefault="00AE3F38" w:rsidP="002742A2">
      <w:pPr>
        <w:pStyle w:val="NormalWeb"/>
        <w:numPr>
          <w:ilvl w:val="0"/>
          <w:numId w:val="8"/>
        </w:numPr>
      </w:pPr>
      <w:r w:rsidRPr="00F71B18">
        <w:t>No criminal record (police certificate may be required)</w:t>
      </w:r>
    </w:p>
    <w:p w14:paraId="4B69F6DD" w14:textId="77777777" w:rsidR="00AE3F38" w:rsidRPr="00F71B18" w:rsidRDefault="00AE3F38" w:rsidP="002742A2">
      <w:pPr>
        <w:pStyle w:val="NormalWeb"/>
        <w:numPr>
          <w:ilvl w:val="0"/>
          <w:numId w:val="8"/>
        </w:numPr>
      </w:pPr>
      <w:r w:rsidRPr="00F71B18">
        <w:t>Medical exam (if applicable)</w:t>
      </w:r>
    </w:p>
    <w:p w14:paraId="3B305321" w14:textId="77777777" w:rsidR="00AE3F38" w:rsidRPr="00AE3F38" w:rsidRDefault="00AE3F38" w:rsidP="00AE3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F3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📄</w:t>
      </w:r>
      <w:r w:rsidRPr="00AE3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Documents:</w:t>
      </w:r>
    </w:p>
    <w:p w14:paraId="47F1E078" w14:textId="77777777" w:rsidR="00AE3F38" w:rsidRPr="00AE3F38" w:rsidRDefault="00AE3F38" w:rsidP="002742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Letter of Acceptance</w:t>
      </w:r>
      <w:r w:rsidRPr="00AE3F38">
        <w:rPr>
          <w:rFonts w:ascii="Times New Roman" w:eastAsia="Times New Roman" w:hAnsi="Times New Roman" w:cs="Times New Roman"/>
          <w:kern w:val="0"/>
          <w14:ligatures w14:val="none"/>
        </w:rPr>
        <w:t xml:space="preserve"> from DLI</w:t>
      </w:r>
    </w:p>
    <w:p w14:paraId="253D4060" w14:textId="77777777" w:rsidR="00AE3F38" w:rsidRPr="00AE3F38" w:rsidRDefault="00AE3F38" w:rsidP="002742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 passport</w:t>
      </w:r>
    </w:p>
    <w:p w14:paraId="39DB621D" w14:textId="77777777" w:rsidR="00AE3F38" w:rsidRPr="00AE3F38" w:rsidRDefault="00AE3F38" w:rsidP="002742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Proof of funds</w:t>
      </w:r>
      <w:r w:rsidRPr="00AE3F38">
        <w:rPr>
          <w:rFonts w:ascii="Times New Roman" w:eastAsia="Times New Roman" w:hAnsi="Times New Roman" w:cs="Times New Roman"/>
          <w:kern w:val="0"/>
          <w14:ligatures w14:val="none"/>
        </w:rPr>
        <w:t xml:space="preserve"> (bank statement, sponsor letter, GIC for SDS stream)</w:t>
      </w:r>
    </w:p>
    <w:p w14:paraId="304FD810" w14:textId="77777777" w:rsidR="00AE3F38" w:rsidRPr="00AE3F38" w:rsidRDefault="00AE3F38" w:rsidP="002742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Passport-size photos</w:t>
      </w:r>
    </w:p>
    <w:p w14:paraId="0220BC60" w14:textId="77777777" w:rsidR="00AE3F38" w:rsidRPr="00AE3F38" w:rsidRDefault="00AE3F38" w:rsidP="002742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Medical exam report</w:t>
      </w:r>
      <w:r w:rsidRPr="00AE3F38">
        <w:rPr>
          <w:rFonts w:ascii="Times New Roman" w:eastAsia="Times New Roman" w:hAnsi="Times New Roman" w:cs="Times New Roman"/>
          <w:kern w:val="0"/>
          <w14:ligatures w14:val="none"/>
        </w:rPr>
        <w:t xml:space="preserve"> (if required)</w:t>
      </w:r>
    </w:p>
    <w:p w14:paraId="3CE76B31" w14:textId="77777777" w:rsidR="00AE3F38" w:rsidRPr="00AE3F38" w:rsidRDefault="00AE3F38" w:rsidP="002742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Statement of Purpose (SOP)</w:t>
      </w:r>
    </w:p>
    <w:p w14:paraId="1508191D" w14:textId="77777777" w:rsidR="00AE3F38" w:rsidRPr="00AE3F38" w:rsidRDefault="00AE3F38" w:rsidP="002742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Visa application forms</w:t>
      </w:r>
    </w:p>
    <w:p w14:paraId="72B81DA3" w14:textId="77777777" w:rsidR="00AE3F38" w:rsidRPr="00F71B18" w:rsidRDefault="00AE3F38" w:rsidP="002742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English proficiency</w:t>
      </w:r>
      <w:r w:rsidRPr="00AE3F38">
        <w:rPr>
          <w:rFonts w:ascii="Times New Roman" w:eastAsia="Times New Roman" w:hAnsi="Times New Roman" w:cs="Times New Roman"/>
          <w:kern w:val="0"/>
          <w14:ligatures w14:val="none"/>
        </w:rPr>
        <w:t xml:space="preserve"> (IELTS required for SDS strea</w:t>
      </w:r>
      <w:r w:rsidRPr="00F71B18">
        <w:rPr>
          <w:rFonts w:ascii="Times New Roman" w:eastAsia="Times New Roman" w:hAnsi="Times New Roman" w:cs="Times New Roman"/>
          <w:kern w:val="0"/>
          <w14:ligatures w14:val="none"/>
        </w:rPr>
        <w:t>m</w:t>
      </w:r>
    </w:p>
    <w:p w14:paraId="1C55E795" w14:textId="77777777" w:rsidR="00AE3F38" w:rsidRPr="00AE3F38" w:rsidRDefault="00AE3F38" w:rsidP="00AE3F3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 w:rsidRPr="00AE3F3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🔁</w:t>
      </w:r>
      <w:r w:rsidRPr="00AE3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Process:</w:t>
      </w:r>
    </w:p>
    <w:p w14:paraId="26A2123A" w14:textId="77777777" w:rsidR="00AE3F38" w:rsidRPr="00AE3F38" w:rsidRDefault="00AE3F38" w:rsidP="002742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F38">
        <w:rPr>
          <w:rFonts w:ascii="Times New Roman" w:eastAsia="Times New Roman" w:hAnsi="Times New Roman" w:cs="Times New Roman"/>
          <w:kern w:val="0"/>
          <w14:ligatures w14:val="none"/>
        </w:rPr>
        <w:t>Apply online at IRCC website</w:t>
      </w:r>
    </w:p>
    <w:p w14:paraId="32A1FF68" w14:textId="77777777" w:rsidR="00AE3F38" w:rsidRPr="00AE3F38" w:rsidRDefault="00AE3F38" w:rsidP="002742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F38">
        <w:rPr>
          <w:rFonts w:ascii="Times New Roman" w:eastAsia="Times New Roman" w:hAnsi="Times New Roman" w:cs="Times New Roman"/>
          <w:kern w:val="0"/>
          <w14:ligatures w14:val="none"/>
        </w:rPr>
        <w:t xml:space="preserve">Pay application fee </w:t>
      </w:r>
    </w:p>
    <w:p w14:paraId="0BD00570" w14:textId="77777777" w:rsidR="00AE3F38" w:rsidRPr="00AE3F38" w:rsidRDefault="00AE3F38" w:rsidP="002742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F3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Submit biometrics at Visa Application Centre (VAC)</w:t>
      </w:r>
    </w:p>
    <w:p w14:paraId="466D4632" w14:textId="77777777" w:rsidR="00AE3F38" w:rsidRPr="00AE3F38" w:rsidRDefault="00AE3F38" w:rsidP="002742A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F38">
        <w:rPr>
          <w:rFonts w:ascii="Times New Roman" w:eastAsia="Times New Roman" w:hAnsi="Times New Roman" w:cs="Times New Roman"/>
          <w:kern w:val="0"/>
          <w14:ligatures w14:val="none"/>
        </w:rPr>
        <w:t>Attend medical exam (if required)</w:t>
      </w:r>
    </w:p>
    <w:p w14:paraId="692AC1F4" w14:textId="77777777" w:rsidR="00AE3F38" w:rsidRPr="00AE3F38" w:rsidRDefault="00AE3F38" w:rsidP="00AE3F3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5FAD05" w14:textId="77777777" w:rsidR="00AE3F38" w:rsidRPr="00AE3F38" w:rsidRDefault="00AE3F38" w:rsidP="00AE3F38">
      <w:pPr>
        <w:tabs>
          <w:tab w:val="left" w:pos="6720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F3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⏳</w:t>
      </w:r>
      <w:r w:rsidRPr="00AE3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Time: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</w:p>
    <w:p w14:paraId="797D6A8F" w14:textId="77777777" w:rsidR="00AE3F38" w:rsidRPr="00AE3F38" w:rsidRDefault="00AE3F38" w:rsidP="002742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SDS Stream:</w:t>
      </w:r>
      <w:r w:rsidRPr="00AE3F38">
        <w:rPr>
          <w:rFonts w:ascii="Times New Roman" w:eastAsia="Times New Roman" w:hAnsi="Times New Roman" w:cs="Times New Roman"/>
          <w:kern w:val="0"/>
          <w14:ligatures w14:val="none"/>
        </w:rPr>
        <w:t xml:space="preserve"> 20 calendar days (fast-track)</w:t>
      </w:r>
    </w:p>
    <w:p w14:paraId="5B6DF6AB" w14:textId="77777777" w:rsidR="00AE3F38" w:rsidRPr="00AE3F38" w:rsidRDefault="00AE3F38" w:rsidP="002742A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Regular Stream:</w:t>
      </w:r>
      <w:r w:rsidRPr="00AE3F38">
        <w:rPr>
          <w:rFonts w:ascii="Times New Roman" w:eastAsia="Times New Roman" w:hAnsi="Times New Roman" w:cs="Times New Roman"/>
          <w:kern w:val="0"/>
          <w14:ligatures w14:val="none"/>
        </w:rPr>
        <w:t xml:space="preserve"> 4–12 weeks (varies by country)</w:t>
      </w:r>
    </w:p>
    <w:p w14:paraId="249CEEBE" w14:textId="77777777" w:rsidR="00AE3F38" w:rsidRPr="00AE3F38" w:rsidRDefault="00AE3F38" w:rsidP="00AE3F3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E3F38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📌</w:t>
      </w:r>
      <w:r w:rsidRPr="00AE3F3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Conditions:</w:t>
      </w:r>
    </w:p>
    <w:p w14:paraId="337FA2BA" w14:textId="77777777" w:rsidR="00AE3F38" w:rsidRPr="00AE3F38" w:rsidRDefault="00AE3F38" w:rsidP="002742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F38">
        <w:rPr>
          <w:rFonts w:ascii="Times New Roman" w:eastAsia="Times New Roman" w:hAnsi="Times New Roman" w:cs="Times New Roman"/>
          <w:kern w:val="0"/>
          <w14:ligatures w14:val="none"/>
        </w:rPr>
        <w:t xml:space="preserve">Can work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 hours/week</w:t>
      </w:r>
      <w:r w:rsidRPr="00AE3F38">
        <w:rPr>
          <w:rFonts w:ascii="Times New Roman" w:eastAsia="Times New Roman" w:hAnsi="Times New Roman" w:cs="Times New Roman"/>
          <w:kern w:val="0"/>
          <w14:ligatures w14:val="none"/>
        </w:rPr>
        <w:t xml:space="preserve"> during semesters</w:t>
      </w:r>
    </w:p>
    <w:p w14:paraId="429279C9" w14:textId="77777777" w:rsidR="00AE3F38" w:rsidRPr="00AE3F38" w:rsidRDefault="00AE3F38" w:rsidP="002742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F38">
        <w:rPr>
          <w:rFonts w:ascii="Times New Roman" w:eastAsia="Times New Roman" w:hAnsi="Times New Roman" w:cs="Times New Roman"/>
          <w:kern w:val="0"/>
          <w14:ligatures w14:val="none"/>
        </w:rPr>
        <w:t>Full-time work allowed during breaks</w:t>
      </w:r>
    </w:p>
    <w:p w14:paraId="0856E10D" w14:textId="77777777" w:rsidR="00AE3F38" w:rsidRPr="00AE3F38" w:rsidRDefault="00AE3F38" w:rsidP="002742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F38">
        <w:rPr>
          <w:rFonts w:ascii="Times New Roman" w:eastAsia="Times New Roman" w:hAnsi="Times New Roman" w:cs="Times New Roman"/>
          <w:kern w:val="0"/>
          <w14:ligatures w14:val="none"/>
        </w:rPr>
        <w:t>Must remain enrolled and make academic progress</w:t>
      </w:r>
    </w:p>
    <w:p w14:paraId="080458B6" w14:textId="77777777" w:rsidR="00AE3F38" w:rsidRPr="00F71B18" w:rsidRDefault="00AE3F38" w:rsidP="002742A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3F38">
        <w:rPr>
          <w:rFonts w:ascii="Times New Roman" w:eastAsia="Times New Roman" w:hAnsi="Times New Roman" w:cs="Times New Roman"/>
          <w:kern w:val="0"/>
          <w14:ligatures w14:val="none"/>
        </w:rPr>
        <w:t>No permanent visa – must apply separately after graduation</w:t>
      </w:r>
    </w:p>
    <w:p w14:paraId="29CBFF4E" w14:textId="77777777" w:rsidR="00F71B18" w:rsidRDefault="00F71B18" w:rsidP="00F71B18">
      <w:pPr>
        <w:spacing w:before="100" w:beforeAutospacing="1" w:after="100" w:afterAutospacing="1" w:line="240" w:lineRule="auto"/>
        <w:rPr>
          <w:rStyle w:val="Strong"/>
          <w:sz w:val="44"/>
          <w:szCs w:val="44"/>
        </w:rPr>
      </w:pPr>
      <w:r w:rsidRPr="00F71B18">
        <w:rPr>
          <w:rStyle w:val="Strong"/>
          <w:sz w:val="44"/>
          <w:szCs w:val="44"/>
        </w:rPr>
        <w:t>3:</w:t>
      </w:r>
      <w:r w:rsidR="00802165">
        <w:rPr>
          <w:rStyle w:val="Strong"/>
          <w:sz w:val="44"/>
          <w:szCs w:val="44"/>
        </w:rPr>
        <w:t xml:space="preserve"> </w:t>
      </w:r>
      <w:r w:rsidRPr="00F71B18">
        <w:rPr>
          <w:rStyle w:val="Strong"/>
          <w:sz w:val="44"/>
          <w:szCs w:val="44"/>
        </w:rPr>
        <w:t>USA Student Visa</w:t>
      </w:r>
      <w:r>
        <w:rPr>
          <w:rStyle w:val="Strong"/>
          <w:sz w:val="44"/>
          <w:szCs w:val="44"/>
        </w:rPr>
        <w:t>:</w:t>
      </w:r>
    </w:p>
    <w:p w14:paraId="120E2E3A" w14:textId="77777777" w:rsidR="00F71B18" w:rsidRPr="00F71B18" w:rsidRDefault="00F71B18" w:rsidP="00F71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1B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F71B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Eligibility:</w:t>
      </w:r>
    </w:p>
    <w:p w14:paraId="45102735" w14:textId="77777777" w:rsidR="00F71B18" w:rsidRPr="00F71B18" w:rsidRDefault="00F71B18" w:rsidP="002742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Acceptance into a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SEVP-approved school</w:t>
      </w:r>
    </w:p>
    <w:p w14:paraId="17BD08AE" w14:textId="77777777" w:rsidR="00F71B18" w:rsidRPr="00F71B18" w:rsidRDefault="00F71B18" w:rsidP="002742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Sufficient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support</w:t>
      </w: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 for tuition and living costs</w:t>
      </w:r>
    </w:p>
    <w:p w14:paraId="4A02A851" w14:textId="77777777" w:rsidR="00F71B18" w:rsidRPr="00F71B18" w:rsidRDefault="00F71B18" w:rsidP="002742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Strong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ties to home country</w:t>
      </w: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 (must show intent to return)</w:t>
      </w:r>
    </w:p>
    <w:p w14:paraId="6300129A" w14:textId="77777777" w:rsidR="00F71B18" w:rsidRPr="00F71B18" w:rsidRDefault="00F71B18" w:rsidP="002742A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>English language proficiency (IELTS/TOEFL)</w:t>
      </w:r>
    </w:p>
    <w:p w14:paraId="14D67C5C" w14:textId="77777777" w:rsidR="00F71B18" w:rsidRPr="00F71B18" w:rsidRDefault="00F71B18" w:rsidP="00F71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1B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F71B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Required Documents:</w:t>
      </w:r>
    </w:p>
    <w:p w14:paraId="036D83CE" w14:textId="77777777" w:rsidR="00F71B18" w:rsidRPr="00F71B18" w:rsidRDefault="00F71B18" w:rsidP="002742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I-20</w:t>
      </w: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 (issued by the U.S. university)</w:t>
      </w:r>
    </w:p>
    <w:p w14:paraId="1B663A06" w14:textId="77777777" w:rsidR="00F71B18" w:rsidRPr="00F71B18" w:rsidRDefault="00F71B18" w:rsidP="002742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 passport</w:t>
      </w:r>
    </w:p>
    <w:p w14:paraId="3BCCB6E5" w14:textId="77777777" w:rsidR="00F71B18" w:rsidRPr="00F71B18" w:rsidRDefault="00F71B18" w:rsidP="002742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DS-160 Visa application form</w:t>
      </w:r>
    </w:p>
    <w:p w14:paraId="37914A4E" w14:textId="77777777" w:rsidR="00F71B18" w:rsidRPr="00F71B18" w:rsidRDefault="00F71B18" w:rsidP="002742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SEVIS Fee payment receipt</w:t>
      </w: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 (~$350)</w:t>
      </w:r>
    </w:p>
    <w:p w14:paraId="5BDC6761" w14:textId="77777777" w:rsidR="00F71B18" w:rsidRPr="00F71B18" w:rsidRDefault="00F71B18" w:rsidP="002742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Visa application fee receipt</w:t>
      </w: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 (~$185)</w:t>
      </w:r>
    </w:p>
    <w:p w14:paraId="3176D44C" w14:textId="77777777" w:rsidR="00F71B18" w:rsidRPr="00F71B18" w:rsidRDefault="00F71B18" w:rsidP="002742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>Academic transcripts and test scores (e.g., TOEFL, SAT, GRE)</w:t>
      </w:r>
    </w:p>
    <w:p w14:paraId="36BB3C34" w14:textId="77777777" w:rsidR="00F71B18" w:rsidRPr="00F71B18" w:rsidRDefault="00F71B18" w:rsidP="002742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>Proof of funds (bank statement/sponsor letter)</w:t>
      </w:r>
    </w:p>
    <w:p w14:paraId="48017380" w14:textId="77777777" w:rsidR="00F71B18" w:rsidRPr="00F71B18" w:rsidRDefault="00F71B18" w:rsidP="002742A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>Passport-size photos</w:t>
      </w:r>
    </w:p>
    <w:p w14:paraId="7AB8E2D1" w14:textId="77777777" w:rsidR="00F71B18" w:rsidRPr="00F71B18" w:rsidRDefault="00F71B18" w:rsidP="00F71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1B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F71B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Application Process:</w:t>
      </w:r>
    </w:p>
    <w:p w14:paraId="21E26CA8" w14:textId="77777777" w:rsidR="00F71B18" w:rsidRPr="00F71B18" w:rsidRDefault="00F71B18" w:rsidP="002742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Get admission and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 I-20</w:t>
      </w: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 from the U.S. university</w:t>
      </w:r>
    </w:p>
    <w:p w14:paraId="066F1EE9" w14:textId="77777777" w:rsidR="00F71B18" w:rsidRPr="00F71B18" w:rsidRDefault="00F71B18" w:rsidP="002742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Pay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SEVIS I-901 fee</w:t>
      </w:r>
    </w:p>
    <w:p w14:paraId="700174C2" w14:textId="77777777" w:rsidR="00F71B18" w:rsidRPr="00F71B18" w:rsidRDefault="00F71B18" w:rsidP="002742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Fill out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DS-160 visa form</w:t>
      </w: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 online</w:t>
      </w:r>
    </w:p>
    <w:p w14:paraId="02E92573" w14:textId="77777777" w:rsidR="00F71B18" w:rsidRPr="00F71B18" w:rsidRDefault="00F71B18" w:rsidP="002742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Schedule visa appointment at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U.S. Embassy or Consulate</w:t>
      </w:r>
    </w:p>
    <w:p w14:paraId="454E60B4" w14:textId="77777777" w:rsidR="00F71B18" w:rsidRDefault="00F71B18" w:rsidP="002742A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Attend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interview</w:t>
      </w: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 and submit documents</w:t>
      </w:r>
    </w:p>
    <w:p w14:paraId="6AE0AE82" w14:textId="77777777" w:rsidR="00F71B18" w:rsidRPr="00F71B18" w:rsidRDefault="00F71B18" w:rsidP="00F71B1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⏳</w:t>
      </w:r>
      <w:r w:rsidRPr="00F71B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Processing Time:</w:t>
      </w:r>
    </w:p>
    <w:p w14:paraId="4893AF41" w14:textId="77777777" w:rsidR="00F71B18" w:rsidRPr="00F71B18" w:rsidRDefault="00F71B18" w:rsidP="002742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Varies by location; usually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3–6 weeks</w:t>
      </w:r>
    </w:p>
    <w:p w14:paraId="64B73E88" w14:textId="77777777" w:rsidR="00F71B18" w:rsidRPr="00F71B18" w:rsidRDefault="00F71B18" w:rsidP="002742A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>Book appointments early (especially during peak seasons)</w:t>
      </w:r>
    </w:p>
    <w:p w14:paraId="64E6D327" w14:textId="77777777" w:rsidR="00F71B18" w:rsidRPr="00F71B18" w:rsidRDefault="00F71B18" w:rsidP="00F71B1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1B1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F71B1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Conditions:</w:t>
      </w:r>
    </w:p>
    <w:p w14:paraId="063F60A7" w14:textId="77777777" w:rsidR="00F71B18" w:rsidRPr="00F71B18" w:rsidRDefault="00F71B18" w:rsidP="002742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Can work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on-campus up to 20 hours/week</w:t>
      </w:r>
    </w:p>
    <w:p w14:paraId="486BA635" w14:textId="77777777" w:rsidR="00F71B18" w:rsidRPr="00F71B18" w:rsidRDefault="00F71B18" w:rsidP="002742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Must maintain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full-time student status</w:t>
      </w:r>
    </w:p>
    <w:p w14:paraId="64D41A4A" w14:textId="77777777" w:rsidR="00F71B18" w:rsidRPr="00F71B18" w:rsidRDefault="00F71B18" w:rsidP="002742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Can apply for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 (Optional Practical Training)</w:t>
      </w: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 after graduation</w:t>
      </w:r>
    </w:p>
    <w:p w14:paraId="38017D52" w14:textId="77777777" w:rsidR="00F71B18" w:rsidRPr="00F71B18" w:rsidRDefault="00F71B18" w:rsidP="002742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>No access to public funds</w:t>
      </w:r>
    </w:p>
    <w:p w14:paraId="2C3196F8" w14:textId="77777777" w:rsidR="00F71B18" w:rsidRDefault="00F71B18" w:rsidP="002742A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1B18">
        <w:rPr>
          <w:rFonts w:ascii="Times New Roman" w:eastAsia="Times New Roman" w:hAnsi="Times New Roman" w:cs="Times New Roman"/>
          <w:kern w:val="0"/>
          <w14:ligatures w14:val="none"/>
        </w:rPr>
        <w:t xml:space="preserve">Dependents (spouse/children) can apply under </w:t>
      </w:r>
      <w:r w:rsidRPr="00F71B1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F-2 visa</w:t>
      </w:r>
    </w:p>
    <w:p w14:paraId="05797C51" w14:textId="77777777" w:rsidR="00F71B18" w:rsidRDefault="00F71B18" w:rsidP="006F36BF">
      <w:pPr>
        <w:spacing w:before="100" w:beforeAutospacing="1" w:after="100" w:afterAutospacing="1" w:line="240" w:lineRule="auto"/>
        <w:rPr>
          <w:b/>
          <w:sz w:val="48"/>
          <w:szCs w:val="48"/>
        </w:rPr>
      </w:pPr>
      <w:r w:rsidRPr="00F71B18">
        <w:rPr>
          <w:b/>
          <w:sz w:val="48"/>
          <w:szCs w:val="48"/>
        </w:rPr>
        <w:t>4:</w:t>
      </w:r>
      <w:r w:rsidR="00DE129F">
        <w:rPr>
          <w:b/>
          <w:sz w:val="48"/>
          <w:szCs w:val="48"/>
        </w:rPr>
        <w:t xml:space="preserve"> </w:t>
      </w:r>
      <w:r w:rsidRPr="00F71B18">
        <w:rPr>
          <w:b/>
          <w:sz w:val="48"/>
          <w:szCs w:val="48"/>
        </w:rPr>
        <w:t>Germany Student Visa</w:t>
      </w:r>
      <w:r w:rsidR="006F36BF">
        <w:rPr>
          <w:b/>
          <w:sz w:val="48"/>
          <w:szCs w:val="48"/>
        </w:rPr>
        <w:t>:</w:t>
      </w:r>
    </w:p>
    <w:p w14:paraId="20A2E933" w14:textId="77777777" w:rsidR="006F36BF" w:rsidRPr="006F36BF" w:rsidRDefault="006F36BF" w:rsidP="006F3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36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6F3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Eligibility:</w:t>
      </w:r>
    </w:p>
    <w:p w14:paraId="24D8FEBA" w14:textId="77777777" w:rsidR="006F36BF" w:rsidRPr="006F36BF" w:rsidRDefault="006F36BF" w:rsidP="002742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kern w:val="0"/>
          <w14:ligatures w14:val="none"/>
        </w:rPr>
        <w:t xml:space="preserve">Letter of admission from a </w:t>
      </w: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German university</w:t>
      </w:r>
    </w:p>
    <w:p w14:paraId="33B0FE10" w14:textId="77777777" w:rsidR="006F36BF" w:rsidRPr="006F36BF" w:rsidRDefault="006F36BF" w:rsidP="002742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kern w:val="0"/>
          <w14:ligatures w14:val="none"/>
        </w:rPr>
        <w:t xml:space="preserve">Proof of sufficient </w:t>
      </w: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financial resources</w:t>
      </w:r>
      <w:r w:rsidRPr="006F36B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0F7325" w14:textId="77777777" w:rsidR="006F36BF" w:rsidRPr="006F36BF" w:rsidRDefault="006F36BF" w:rsidP="002742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kern w:val="0"/>
          <w14:ligatures w14:val="none"/>
        </w:rPr>
        <w:t xml:space="preserve">Proof of </w:t>
      </w: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proficiency</w:t>
      </w:r>
      <w:r w:rsidRPr="006F36B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C12948" w14:textId="77777777" w:rsidR="006F36BF" w:rsidRPr="006F36BF" w:rsidRDefault="006F36BF" w:rsidP="002742A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kern w:val="0"/>
          <w14:ligatures w14:val="none"/>
        </w:rPr>
        <w:t>German (for German-taught programs) or English (IELTS/TOEFL for English-taught programs)</w:t>
      </w:r>
    </w:p>
    <w:p w14:paraId="54599D00" w14:textId="77777777" w:rsidR="006F36BF" w:rsidRPr="006F36BF" w:rsidRDefault="006F36BF" w:rsidP="002742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kern w:val="0"/>
          <w14:ligatures w14:val="none"/>
        </w:rPr>
        <w:t>Health insurance</w:t>
      </w:r>
    </w:p>
    <w:p w14:paraId="0CE8EDEF" w14:textId="77777777" w:rsidR="006F36BF" w:rsidRPr="006F36BF" w:rsidRDefault="006F36BF" w:rsidP="002742A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kern w:val="0"/>
          <w14:ligatures w14:val="none"/>
        </w:rPr>
        <w:t>Academic qualifications relevant to your course</w:t>
      </w:r>
    </w:p>
    <w:p w14:paraId="5EFC90A3" w14:textId="77777777" w:rsidR="006F36BF" w:rsidRPr="006F36BF" w:rsidRDefault="006F36BF" w:rsidP="006F3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36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📄</w:t>
      </w:r>
      <w:r w:rsidRPr="006F3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Required Documents:</w:t>
      </w:r>
    </w:p>
    <w:p w14:paraId="1A459A81" w14:textId="77777777" w:rsidR="006F36BF" w:rsidRPr="006F36BF" w:rsidRDefault="006F36BF" w:rsidP="002742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University admission letter</w:t>
      </w:r>
    </w:p>
    <w:p w14:paraId="7B44FFCE" w14:textId="77777777" w:rsidR="006F36BF" w:rsidRPr="006F36BF" w:rsidRDefault="006F36BF" w:rsidP="002742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 passport</w:t>
      </w:r>
    </w:p>
    <w:p w14:paraId="211683D7" w14:textId="77777777" w:rsidR="006F36BF" w:rsidRPr="006F36BF" w:rsidRDefault="006F36BF" w:rsidP="002742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Proof of financial means</w:t>
      </w:r>
      <w:r w:rsidRPr="006F36BF">
        <w:rPr>
          <w:rFonts w:ascii="Times New Roman" w:eastAsia="Times New Roman" w:hAnsi="Times New Roman" w:cs="Times New Roman"/>
          <w:kern w:val="0"/>
          <w14:ligatures w14:val="none"/>
        </w:rPr>
        <w:t xml:space="preserve"> (blocked account confirmation or sponsor letter)</w:t>
      </w:r>
    </w:p>
    <w:p w14:paraId="77CC8846" w14:textId="77777777" w:rsidR="006F36BF" w:rsidRPr="006F36BF" w:rsidRDefault="006F36BF" w:rsidP="002742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Health insurance certificate</w:t>
      </w:r>
    </w:p>
    <w:p w14:paraId="7C94D5F8" w14:textId="77777777" w:rsidR="006F36BF" w:rsidRPr="006F36BF" w:rsidRDefault="006F36BF" w:rsidP="002742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Academic certificates and transcripts</w:t>
      </w:r>
    </w:p>
    <w:p w14:paraId="74E184B3" w14:textId="77777777" w:rsidR="006F36BF" w:rsidRPr="006F36BF" w:rsidRDefault="006F36BF" w:rsidP="002742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 proficiency certificate</w:t>
      </w:r>
      <w:r w:rsidRPr="006F36BF">
        <w:rPr>
          <w:rFonts w:ascii="Times New Roman" w:eastAsia="Times New Roman" w:hAnsi="Times New Roman" w:cs="Times New Roman"/>
          <w:kern w:val="0"/>
          <w14:ligatures w14:val="none"/>
        </w:rPr>
        <w:t xml:space="preserve"> (IELTS/TOEFL or German test)</w:t>
      </w:r>
    </w:p>
    <w:p w14:paraId="0AACBFBE" w14:textId="77777777" w:rsidR="006F36BF" w:rsidRPr="006F36BF" w:rsidRDefault="006F36BF" w:rsidP="002742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Visa application form</w:t>
      </w:r>
    </w:p>
    <w:p w14:paraId="2044811D" w14:textId="77777777" w:rsidR="006F36BF" w:rsidRPr="006F36BF" w:rsidRDefault="006F36BF" w:rsidP="002742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Motivation letter &amp; CV</w:t>
      </w:r>
    </w:p>
    <w:p w14:paraId="7F1A0C00" w14:textId="77777777" w:rsidR="006F36BF" w:rsidRPr="006F36BF" w:rsidRDefault="006F36BF" w:rsidP="002742A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Biometric photos</w:t>
      </w:r>
    </w:p>
    <w:p w14:paraId="254B4D5E" w14:textId="77777777" w:rsidR="006F36BF" w:rsidRPr="006F36BF" w:rsidRDefault="006F36BF" w:rsidP="006F3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36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🔁</w:t>
      </w:r>
      <w:r w:rsidRPr="006F3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Application Process:</w:t>
      </w:r>
    </w:p>
    <w:p w14:paraId="54E3E23E" w14:textId="77777777" w:rsidR="006F36BF" w:rsidRPr="006F36BF" w:rsidRDefault="006F36BF" w:rsidP="002742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kern w:val="0"/>
          <w14:ligatures w14:val="none"/>
        </w:rPr>
        <w:t xml:space="preserve">Gather documents and </w:t>
      </w: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book an appointment</w:t>
      </w:r>
      <w:r w:rsidRPr="006F36BF">
        <w:rPr>
          <w:rFonts w:ascii="Times New Roman" w:eastAsia="Times New Roman" w:hAnsi="Times New Roman" w:cs="Times New Roman"/>
          <w:kern w:val="0"/>
          <w14:ligatures w14:val="none"/>
        </w:rPr>
        <w:t xml:space="preserve"> at German Embassy/Consulate</w:t>
      </w:r>
    </w:p>
    <w:p w14:paraId="456B4F39" w14:textId="77777777" w:rsidR="006F36BF" w:rsidRPr="006F36BF" w:rsidRDefault="006F36BF" w:rsidP="002742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a blocked bank account</w:t>
      </w:r>
      <w:r w:rsidRPr="006F36BF">
        <w:rPr>
          <w:rFonts w:ascii="Times New Roman" w:eastAsia="Times New Roman" w:hAnsi="Times New Roman" w:cs="Times New Roman"/>
          <w:kern w:val="0"/>
          <w14:ligatures w14:val="none"/>
        </w:rPr>
        <w:t xml:space="preserve"> in Germany</w:t>
      </w:r>
    </w:p>
    <w:p w14:paraId="40CB0A5C" w14:textId="77777777" w:rsidR="006F36BF" w:rsidRPr="006F36BF" w:rsidRDefault="006F36BF" w:rsidP="002742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 health insurance</w:t>
      </w:r>
    </w:p>
    <w:p w14:paraId="48593E4B" w14:textId="77777777" w:rsidR="006F36BF" w:rsidRPr="006F36BF" w:rsidRDefault="006F36BF" w:rsidP="002742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kern w:val="0"/>
          <w14:ligatures w14:val="none"/>
        </w:rPr>
        <w:t xml:space="preserve">Attend </w:t>
      </w: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visa interview</w:t>
      </w:r>
      <w:r w:rsidRPr="006F36BF">
        <w:rPr>
          <w:rFonts w:ascii="Times New Roman" w:eastAsia="Times New Roman" w:hAnsi="Times New Roman" w:cs="Times New Roman"/>
          <w:kern w:val="0"/>
          <w14:ligatures w14:val="none"/>
        </w:rPr>
        <w:t xml:space="preserve"> with all documents</w:t>
      </w:r>
    </w:p>
    <w:p w14:paraId="22B7990B" w14:textId="77777777" w:rsidR="006F36BF" w:rsidRPr="006F36BF" w:rsidRDefault="006F36BF" w:rsidP="002742A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kern w:val="0"/>
          <w14:ligatures w14:val="none"/>
        </w:rPr>
        <w:t>Submit biometric data</w:t>
      </w:r>
    </w:p>
    <w:p w14:paraId="7876EDA5" w14:textId="77777777" w:rsidR="006F36BF" w:rsidRPr="006F36BF" w:rsidRDefault="006F36BF" w:rsidP="006F3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36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⏳</w:t>
      </w:r>
      <w:r w:rsidRPr="006F3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Processing Time:</w:t>
      </w:r>
    </w:p>
    <w:p w14:paraId="0587CB0E" w14:textId="77777777" w:rsidR="006F36BF" w:rsidRPr="006F36BF" w:rsidRDefault="006F36BF" w:rsidP="002742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F36BF">
        <w:rPr>
          <w:rFonts w:ascii="Times New Roman" w:eastAsia="Times New Roman" w:hAnsi="Times New Roman" w:cs="Times New Roman"/>
          <w:kern w:val="0"/>
          <w14:ligatures w14:val="none"/>
        </w:rPr>
        <w:t>Typically</w:t>
      </w:r>
      <w:proofErr w:type="gramEnd"/>
      <w:r w:rsidRPr="006F36B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6–12 weeks</w:t>
      </w:r>
    </w:p>
    <w:p w14:paraId="45859228" w14:textId="77777777" w:rsidR="006F36BF" w:rsidRPr="006F36BF" w:rsidRDefault="006F36BF" w:rsidP="002742A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 least 3 months</w:t>
      </w:r>
      <w:r w:rsidRPr="006F36BF">
        <w:rPr>
          <w:rFonts w:ascii="Times New Roman" w:eastAsia="Times New Roman" w:hAnsi="Times New Roman" w:cs="Times New Roman"/>
          <w:kern w:val="0"/>
          <w14:ligatures w14:val="none"/>
        </w:rPr>
        <w:t xml:space="preserve"> before course start</w:t>
      </w:r>
    </w:p>
    <w:p w14:paraId="3044D99B" w14:textId="77777777" w:rsidR="006F36BF" w:rsidRPr="006F36BF" w:rsidRDefault="006F36BF" w:rsidP="006F36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F36B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📌</w:t>
      </w:r>
      <w:r w:rsidRPr="006F36B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Conditions:</w:t>
      </w:r>
    </w:p>
    <w:p w14:paraId="5C5CD750" w14:textId="77777777" w:rsidR="006F36BF" w:rsidRPr="006F36BF" w:rsidRDefault="006F36BF" w:rsidP="002742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kern w:val="0"/>
          <w14:ligatures w14:val="none"/>
        </w:rPr>
        <w:t xml:space="preserve">Can work </w:t>
      </w: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120 full days or 240 half days per year</w:t>
      </w:r>
    </w:p>
    <w:p w14:paraId="70BD0741" w14:textId="77777777" w:rsidR="006F36BF" w:rsidRPr="006F36BF" w:rsidRDefault="006F36BF" w:rsidP="002742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kern w:val="0"/>
          <w14:ligatures w14:val="none"/>
        </w:rPr>
        <w:t>Must maintain enrollment and academic progress</w:t>
      </w:r>
    </w:p>
    <w:p w14:paraId="1ECC37BC" w14:textId="77777777" w:rsidR="006F36BF" w:rsidRPr="006F36BF" w:rsidRDefault="006F36BF" w:rsidP="002742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kern w:val="0"/>
          <w14:ligatures w14:val="none"/>
        </w:rPr>
        <w:t xml:space="preserve">Can extend visa or apply for </w:t>
      </w:r>
      <w:r w:rsidRPr="006F36B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residence permit</w:t>
      </w:r>
      <w:r w:rsidRPr="006F36BF">
        <w:rPr>
          <w:rFonts w:ascii="Times New Roman" w:eastAsia="Times New Roman" w:hAnsi="Times New Roman" w:cs="Times New Roman"/>
          <w:kern w:val="0"/>
          <w14:ligatures w14:val="none"/>
        </w:rPr>
        <w:t xml:space="preserve"> after studies</w:t>
      </w:r>
    </w:p>
    <w:p w14:paraId="1B82E929" w14:textId="77777777" w:rsidR="006F36BF" w:rsidRDefault="006F36BF" w:rsidP="002742A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F36BF">
        <w:rPr>
          <w:rFonts w:ascii="Times New Roman" w:eastAsia="Times New Roman" w:hAnsi="Times New Roman" w:cs="Times New Roman"/>
          <w:kern w:val="0"/>
          <w14:ligatures w14:val="none"/>
        </w:rPr>
        <w:t>No public funds access</w:t>
      </w:r>
    </w:p>
    <w:p w14:paraId="083796C6" w14:textId="77777777" w:rsidR="006F36BF" w:rsidRDefault="006F36BF" w:rsidP="006F36BF">
      <w:pPr>
        <w:spacing w:before="100" w:beforeAutospacing="1" w:after="100" w:afterAutospacing="1" w:line="240" w:lineRule="auto"/>
        <w:rPr>
          <w:b/>
          <w:sz w:val="48"/>
          <w:szCs w:val="48"/>
        </w:rPr>
      </w:pPr>
      <w:r w:rsidRPr="006F36BF">
        <w:rPr>
          <w:b/>
          <w:sz w:val="48"/>
          <w:szCs w:val="48"/>
        </w:rPr>
        <w:t>5:</w:t>
      </w:r>
      <w:r w:rsidR="00DE129F">
        <w:rPr>
          <w:b/>
          <w:sz w:val="48"/>
          <w:szCs w:val="48"/>
        </w:rPr>
        <w:t xml:space="preserve"> </w:t>
      </w:r>
      <w:r w:rsidRPr="006F36BF">
        <w:rPr>
          <w:b/>
          <w:sz w:val="48"/>
          <w:szCs w:val="48"/>
        </w:rPr>
        <w:t>Studying in Manchester (UK):</w:t>
      </w:r>
    </w:p>
    <w:p w14:paraId="579FEB57" w14:textId="77777777" w:rsidR="006F36BF" w:rsidRDefault="006F36BF" w:rsidP="006F36BF">
      <w:pPr>
        <w:pStyle w:val="Heading3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Visa Requirements (Same as UK Student Visa):</w:t>
      </w:r>
    </w:p>
    <w:p w14:paraId="2D145866" w14:textId="77777777" w:rsidR="006F36BF" w:rsidRDefault="006F36BF" w:rsidP="002742A2">
      <w:pPr>
        <w:pStyle w:val="NormalWeb"/>
        <w:numPr>
          <w:ilvl w:val="0"/>
          <w:numId w:val="23"/>
        </w:numPr>
      </w:pPr>
      <w:r>
        <w:t>Unconditional offer from a Manchester university</w:t>
      </w:r>
    </w:p>
    <w:p w14:paraId="00901B33" w14:textId="77777777" w:rsidR="006F36BF" w:rsidRDefault="006F36BF" w:rsidP="002742A2">
      <w:pPr>
        <w:pStyle w:val="NormalWeb"/>
        <w:numPr>
          <w:ilvl w:val="0"/>
          <w:numId w:val="23"/>
        </w:numPr>
      </w:pPr>
      <w:r>
        <w:t>CAS (Confirmation of Acceptance for Studies)</w:t>
      </w:r>
    </w:p>
    <w:p w14:paraId="33701459" w14:textId="77777777" w:rsidR="006F36BF" w:rsidRDefault="006F36BF" w:rsidP="002742A2">
      <w:pPr>
        <w:pStyle w:val="NormalWeb"/>
        <w:numPr>
          <w:ilvl w:val="0"/>
          <w:numId w:val="23"/>
        </w:numPr>
      </w:pPr>
      <w:r>
        <w:t>Proof of funds (tuition + £1,334/month for living)</w:t>
      </w:r>
    </w:p>
    <w:p w14:paraId="6DC9633C" w14:textId="77777777" w:rsidR="006F36BF" w:rsidRDefault="006F36BF" w:rsidP="002742A2">
      <w:pPr>
        <w:pStyle w:val="NormalWeb"/>
        <w:numPr>
          <w:ilvl w:val="0"/>
          <w:numId w:val="23"/>
        </w:numPr>
      </w:pPr>
      <w:r>
        <w:t>English proficiency (IELTS UKVI, etc.)</w:t>
      </w:r>
    </w:p>
    <w:p w14:paraId="61F0F662" w14:textId="77777777" w:rsidR="006F36BF" w:rsidRDefault="006F36BF" w:rsidP="002742A2">
      <w:pPr>
        <w:pStyle w:val="NormalWeb"/>
        <w:numPr>
          <w:ilvl w:val="0"/>
          <w:numId w:val="23"/>
        </w:numPr>
      </w:pPr>
      <w:r>
        <w:t>Valid passport, TB test (for some countries)</w:t>
      </w:r>
    </w:p>
    <w:p w14:paraId="74290050" w14:textId="77777777" w:rsidR="006F36BF" w:rsidRDefault="006F36BF" w:rsidP="002742A2">
      <w:pPr>
        <w:pStyle w:val="NormalWeb"/>
        <w:numPr>
          <w:ilvl w:val="0"/>
          <w:numId w:val="23"/>
        </w:numPr>
      </w:pPr>
      <w:r>
        <w:t>Apply online via UKVI website</w:t>
      </w:r>
    </w:p>
    <w:p w14:paraId="63FE00C9" w14:textId="77777777" w:rsidR="006F36BF" w:rsidRDefault="006F36BF" w:rsidP="006F36BF">
      <w:pPr>
        <w:pStyle w:val="Heading3"/>
      </w:pPr>
      <w:r>
        <w:rPr>
          <w:rFonts w:ascii="Segoe UI Emoji" w:hAnsi="Segoe UI Emoji" w:cs="Segoe UI Emoji"/>
        </w:rPr>
        <w:t>💸</w:t>
      </w:r>
      <w:r>
        <w:t xml:space="preserve"> </w:t>
      </w:r>
      <w:r>
        <w:rPr>
          <w:rStyle w:val="Strong"/>
          <w:b/>
          <w:bCs/>
        </w:rPr>
        <w:t>Estimated Cost of Living in Manchester:</w:t>
      </w:r>
    </w:p>
    <w:p w14:paraId="22710573" w14:textId="77777777" w:rsidR="006F36BF" w:rsidRDefault="006F36BF" w:rsidP="002742A2">
      <w:pPr>
        <w:pStyle w:val="NormalWeb"/>
        <w:numPr>
          <w:ilvl w:val="0"/>
          <w:numId w:val="24"/>
        </w:numPr>
      </w:pPr>
      <w:r>
        <w:rPr>
          <w:rStyle w:val="Strong"/>
        </w:rPr>
        <w:t>Tuition Fees:</w:t>
      </w:r>
      <w:r>
        <w:t xml:space="preserve"> £13,000 – £23,000/year (varies by course)</w:t>
      </w:r>
    </w:p>
    <w:p w14:paraId="64EACBDD" w14:textId="77777777" w:rsidR="006F36BF" w:rsidRDefault="006F36BF" w:rsidP="002742A2">
      <w:pPr>
        <w:pStyle w:val="NormalWeb"/>
        <w:numPr>
          <w:ilvl w:val="0"/>
          <w:numId w:val="24"/>
        </w:numPr>
      </w:pPr>
      <w:r>
        <w:rPr>
          <w:rStyle w:val="Strong"/>
        </w:rPr>
        <w:t>Living Costs:</w:t>
      </w:r>
      <w:r>
        <w:t xml:space="preserve"> £1,000 – £1,300/month (accommodation, food, travel)</w:t>
      </w:r>
    </w:p>
    <w:p w14:paraId="1E9BDB3E" w14:textId="77777777" w:rsidR="006F36BF" w:rsidRPr="006F36BF" w:rsidRDefault="006F36BF" w:rsidP="002742A2">
      <w:pPr>
        <w:pStyle w:val="NormalWeb"/>
        <w:numPr>
          <w:ilvl w:val="0"/>
          <w:numId w:val="24"/>
        </w:numPr>
        <w:rPr>
          <w:b/>
          <w:sz w:val="48"/>
          <w:szCs w:val="48"/>
        </w:rPr>
      </w:pPr>
      <w:r>
        <w:rPr>
          <w:rStyle w:val="Strong"/>
        </w:rPr>
        <w:t>Cheaper than London</w:t>
      </w:r>
      <w:r>
        <w:t xml:space="preserve"> but still a major city</w:t>
      </w:r>
    </w:p>
    <w:p w14:paraId="5C3699F6" w14:textId="77777777" w:rsidR="006F36BF" w:rsidRDefault="006F36BF" w:rsidP="006F36BF">
      <w:pPr>
        <w:pStyle w:val="NormalWeb"/>
        <w:rPr>
          <w:b/>
          <w:sz w:val="44"/>
          <w:szCs w:val="44"/>
        </w:rPr>
      </w:pPr>
      <w:r>
        <w:rPr>
          <w:b/>
          <w:sz w:val="44"/>
          <w:szCs w:val="44"/>
        </w:rPr>
        <w:t>6:</w:t>
      </w:r>
      <w:r w:rsidR="00DE129F">
        <w:rPr>
          <w:b/>
          <w:sz w:val="44"/>
          <w:szCs w:val="44"/>
        </w:rPr>
        <w:t xml:space="preserve"> </w:t>
      </w:r>
      <w:r w:rsidRPr="006F36BF">
        <w:rPr>
          <w:b/>
          <w:sz w:val="44"/>
          <w:szCs w:val="44"/>
        </w:rPr>
        <w:t>Studying in Europe</w:t>
      </w:r>
      <w:r>
        <w:rPr>
          <w:b/>
          <w:sz w:val="44"/>
          <w:szCs w:val="44"/>
        </w:rPr>
        <w:t>:</w:t>
      </w:r>
    </w:p>
    <w:p w14:paraId="35BD544D" w14:textId="77777777" w:rsidR="006F36BF" w:rsidRDefault="006F36BF" w:rsidP="006F36B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General Eligibility (Most European Countries):</w:t>
      </w:r>
    </w:p>
    <w:p w14:paraId="3B57D0F6" w14:textId="77777777" w:rsidR="006F36BF" w:rsidRDefault="006F36BF" w:rsidP="002742A2">
      <w:pPr>
        <w:pStyle w:val="NormalWeb"/>
        <w:numPr>
          <w:ilvl w:val="0"/>
          <w:numId w:val="25"/>
        </w:numPr>
      </w:pPr>
      <w:r>
        <w:t xml:space="preserve">Acceptance letter from a </w:t>
      </w:r>
      <w:r>
        <w:rPr>
          <w:rStyle w:val="Strong"/>
        </w:rPr>
        <w:t>recognized European university</w:t>
      </w:r>
    </w:p>
    <w:p w14:paraId="32F82FAE" w14:textId="77777777" w:rsidR="006F36BF" w:rsidRDefault="006F36BF" w:rsidP="002742A2">
      <w:pPr>
        <w:pStyle w:val="NormalWeb"/>
        <w:numPr>
          <w:ilvl w:val="0"/>
          <w:numId w:val="25"/>
        </w:numPr>
      </w:pPr>
      <w:r>
        <w:t xml:space="preserve">Proof of </w:t>
      </w:r>
      <w:r>
        <w:rPr>
          <w:rStyle w:val="Strong"/>
        </w:rPr>
        <w:t>sufficient funds</w:t>
      </w:r>
      <w:r>
        <w:t xml:space="preserve"> (varies by country, ~€7,000–€12,000/year)</w:t>
      </w:r>
    </w:p>
    <w:p w14:paraId="7649F688" w14:textId="77777777" w:rsidR="006F36BF" w:rsidRDefault="006F36BF" w:rsidP="002742A2">
      <w:pPr>
        <w:pStyle w:val="NormalWeb"/>
        <w:numPr>
          <w:ilvl w:val="0"/>
          <w:numId w:val="25"/>
        </w:numPr>
      </w:pPr>
      <w:r>
        <w:t>Health insurance coverage</w:t>
      </w:r>
    </w:p>
    <w:p w14:paraId="0E83B4D2" w14:textId="77777777" w:rsidR="006F36BF" w:rsidRDefault="006F36BF" w:rsidP="002742A2">
      <w:pPr>
        <w:pStyle w:val="NormalWeb"/>
        <w:numPr>
          <w:ilvl w:val="0"/>
          <w:numId w:val="25"/>
        </w:numPr>
      </w:pPr>
      <w:r>
        <w:t>Proof of accommodation</w:t>
      </w:r>
    </w:p>
    <w:p w14:paraId="6DBCA80A" w14:textId="77777777" w:rsidR="006F36BF" w:rsidRDefault="006F36BF" w:rsidP="002742A2">
      <w:pPr>
        <w:pStyle w:val="NormalWeb"/>
        <w:numPr>
          <w:ilvl w:val="0"/>
          <w:numId w:val="25"/>
        </w:numPr>
      </w:pPr>
      <w:r>
        <w:t>Clean criminal record</w:t>
      </w:r>
    </w:p>
    <w:p w14:paraId="798779F8" w14:textId="77777777" w:rsidR="006F36BF" w:rsidRDefault="006F36BF" w:rsidP="002742A2">
      <w:pPr>
        <w:pStyle w:val="NormalWeb"/>
        <w:numPr>
          <w:ilvl w:val="0"/>
          <w:numId w:val="25"/>
        </w:numPr>
      </w:pPr>
      <w:r>
        <w:t>Language proficiency (English or local language)</w:t>
      </w:r>
    </w:p>
    <w:p w14:paraId="5D5F267D" w14:textId="77777777" w:rsidR="006F36BF" w:rsidRDefault="006F36BF" w:rsidP="006F36BF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  <w:b/>
          <w:bCs/>
        </w:rPr>
        <w:t>Common Required Documents:</w:t>
      </w:r>
    </w:p>
    <w:p w14:paraId="26546BF1" w14:textId="77777777" w:rsidR="006F36BF" w:rsidRDefault="006F36BF" w:rsidP="002742A2">
      <w:pPr>
        <w:pStyle w:val="NormalWeb"/>
        <w:numPr>
          <w:ilvl w:val="0"/>
          <w:numId w:val="26"/>
        </w:numPr>
      </w:pPr>
      <w:r>
        <w:rPr>
          <w:rStyle w:val="Strong"/>
        </w:rPr>
        <w:t>Admission letter</w:t>
      </w:r>
    </w:p>
    <w:p w14:paraId="0FBDD0EC" w14:textId="77777777" w:rsidR="006F36BF" w:rsidRDefault="006F36BF" w:rsidP="002742A2">
      <w:pPr>
        <w:pStyle w:val="NormalWeb"/>
        <w:numPr>
          <w:ilvl w:val="0"/>
          <w:numId w:val="26"/>
        </w:numPr>
      </w:pPr>
      <w:r>
        <w:rPr>
          <w:rStyle w:val="Strong"/>
        </w:rPr>
        <w:lastRenderedPageBreak/>
        <w:t>Valid passport</w:t>
      </w:r>
    </w:p>
    <w:p w14:paraId="0004B572" w14:textId="77777777" w:rsidR="006F36BF" w:rsidRDefault="006F36BF" w:rsidP="002742A2">
      <w:pPr>
        <w:pStyle w:val="NormalWeb"/>
        <w:numPr>
          <w:ilvl w:val="0"/>
          <w:numId w:val="26"/>
        </w:numPr>
      </w:pPr>
      <w:r>
        <w:rPr>
          <w:rStyle w:val="Strong"/>
        </w:rPr>
        <w:t>Proof of financial means</w:t>
      </w:r>
      <w:r>
        <w:t xml:space="preserve"> (bank statements, sponsor letter)</w:t>
      </w:r>
    </w:p>
    <w:p w14:paraId="4FB1835F" w14:textId="77777777" w:rsidR="006F36BF" w:rsidRDefault="006F36BF" w:rsidP="002742A2">
      <w:pPr>
        <w:pStyle w:val="NormalWeb"/>
        <w:numPr>
          <w:ilvl w:val="0"/>
          <w:numId w:val="26"/>
        </w:numPr>
      </w:pPr>
      <w:r>
        <w:rPr>
          <w:rStyle w:val="Strong"/>
        </w:rPr>
        <w:t>Health insurance</w:t>
      </w:r>
      <w:r>
        <w:t xml:space="preserve"> (coverage for entire stay)</w:t>
      </w:r>
    </w:p>
    <w:p w14:paraId="6809ACC0" w14:textId="77777777" w:rsidR="006F36BF" w:rsidRDefault="006F36BF" w:rsidP="002742A2">
      <w:pPr>
        <w:pStyle w:val="NormalWeb"/>
        <w:numPr>
          <w:ilvl w:val="0"/>
          <w:numId w:val="26"/>
        </w:numPr>
      </w:pPr>
      <w:r>
        <w:rPr>
          <w:rStyle w:val="Strong"/>
        </w:rPr>
        <w:t>Academic certificates</w:t>
      </w:r>
    </w:p>
    <w:p w14:paraId="56353643" w14:textId="77777777" w:rsidR="006F36BF" w:rsidRDefault="006F36BF" w:rsidP="002742A2">
      <w:pPr>
        <w:pStyle w:val="NormalWeb"/>
        <w:numPr>
          <w:ilvl w:val="0"/>
          <w:numId w:val="26"/>
        </w:numPr>
      </w:pPr>
      <w:r>
        <w:rPr>
          <w:rStyle w:val="Strong"/>
        </w:rPr>
        <w:t>Language test result</w:t>
      </w:r>
      <w:r>
        <w:t xml:space="preserve"> (IELTS/TOEFL or native language)</w:t>
      </w:r>
    </w:p>
    <w:p w14:paraId="526F937D" w14:textId="77777777" w:rsidR="006F36BF" w:rsidRDefault="006F36BF" w:rsidP="002742A2">
      <w:pPr>
        <w:pStyle w:val="NormalWeb"/>
        <w:numPr>
          <w:ilvl w:val="0"/>
          <w:numId w:val="26"/>
        </w:numPr>
      </w:pPr>
      <w:r>
        <w:rPr>
          <w:rStyle w:val="Strong"/>
        </w:rPr>
        <w:t>Visa application form and fee</w:t>
      </w:r>
    </w:p>
    <w:p w14:paraId="1D79F283" w14:textId="77777777" w:rsidR="006F36BF" w:rsidRDefault="006F36BF" w:rsidP="002742A2">
      <w:pPr>
        <w:pStyle w:val="NormalWeb"/>
        <w:numPr>
          <w:ilvl w:val="0"/>
          <w:numId w:val="26"/>
        </w:numPr>
      </w:pPr>
      <w:r>
        <w:rPr>
          <w:rStyle w:val="Strong"/>
        </w:rPr>
        <w:t>Accommodation proof</w:t>
      </w:r>
      <w:r>
        <w:t xml:space="preserve"> (hostel, rental agreement, etc.)</w:t>
      </w:r>
    </w:p>
    <w:p w14:paraId="6A5945BB" w14:textId="77777777" w:rsidR="006F36BF" w:rsidRDefault="006F36BF" w:rsidP="006F36BF">
      <w:pPr>
        <w:pStyle w:val="Heading3"/>
      </w:pP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Style w:val="Strong"/>
          <w:b/>
          <w:bCs/>
        </w:rPr>
        <w:t>General Processing Time:</w:t>
      </w:r>
    </w:p>
    <w:p w14:paraId="7DD51556" w14:textId="77777777" w:rsidR="006F36BF" w:rsidRDefault="006F36BF" w:rsidP="002742A2">
      <w:pPr>
        <w:pStyle w:val="NormalWeb"/>
        <w:numPr>
          <w:ilvl w:val="0"/>
          <w:numId w:val="27"/>
        </w:numPr>
      </w:pPr>
      <w:r>
        <w:t xml:space="preserve">Around </w:t>
      </w:r>
      <w:r>
        <w:rPr>
          <w:rStyle w:val="Strong"/>
        </w:rPr>
        <w:t>15 to 60 days</w:t>
      </w:r>
      <w:r>
        <w:t xml:space="preserve"> depending on country and time of year</w:t>
      </w:r>
    </w:p>
    <w:p w14:paraId="72A06E7D" w14:textId="77777777" w:rsidR="006F36BF" w:rsidRDefault="006F36BF" w:rsidP="006F36BF">
      <w:pPr>
        <w:pStyle w:val="Heading2"/>
      </w:pPr>
      <w:r>
        <w:rPr>
          <w:rFonts w:ascii="Segoe UI Emoji" w:hAnsi="Segoe UI Emoji" w:cs="Segoe UI Emoji"/>
        </w:rPr>
        <w:t>🌷</w:t>
      </w:r>
      <w:r>
        <w:t xml:space="preserve"> </w:t>
      </w:r>
      <w:r>
        <w:rPr>
          <w:rStyle w:val="Strong"/>
          <w:b/>
          <w:bCs/>
        </w:rPr>
        <w:t>1. Netherlands – Study Visa (MVV + Residence Permit)</w:t>
      </w:r>
    </w:p>
    <w:p w14:paraId="0FBBA122" w14:textId="77777777" w:rsidR="006F36BF" w:rsidRDefault="006F36BF" w:rsidP="002742A2">
      <w:pPr>
        <w:pStyle w:val="NormalWeb"/>
        <w:numPr>
          <w:ilvl w:val="0"/>
          <w:numId w:val="28"/>
        </w:numPr>
      </w:pPr>
      <w:r>
        <w:rPr>
          <w:rStyle w:val="Strong"/>
        </w:rPr>
        <w:t>Apply for MVV (provisional residence permit)</w:t>
      </w:r>
      <w:r>
        <w:t xml:space="preserve"> and residence permit together</w:t>
      </w:r>
    </w:p>
    <w:p w14:paraId="2C21423C" w14:textId="77777777" w:rsidR="006F36BF" w:rsidRDefault="006F36BF" w:rsidP="002742A2">
      <w:pPr>
        <w:pStyle w:val="NormalWeb"/>
        <w:numPr>
          <w:ilvl w:val="0"/>
          <w:numId w:val="28"/>
        </w:numPr>
      </w:pPr>
      <w:r>
        <w:t>Must show ~€13,000/year for living</w:t>
      </w:r>
    </w:p>
    <w:p w14:paraId="12F6CA12" w14:textId="77777777" w:rsidR="006F36BF" w:rsidRDefault="006F36BF" w:rsidP="002742A2">
      <w:pPr>
        <w:pStyle w:val="NormalWeb"/>
        <w:numPr>
          <w:ilvl w:val="0"/>
          <w:numId w:val="28"/>
        </w:numPr>
      </w:pPr>
      <w:r>
        <w:t>Dutch universities usually assist with visa process</w:t>
      </w:r>
    </w:p>
    <w:p w14:paraId="20B2D8F3" w14:textId="77777777" w:rsidR="006F36BF" w:rsidRDefault="006F36BF" w:rsidP="002742A2">
      <w:pPr>
        <w:pStyle w:val="NormalWeb"/>
        <w:numPr>
          <w:ilvl w:val="0"/>
          <w:numId w:val="28"/>
        </w:numPr>
      </w:pPr>
      <w:r>
        <w:t xml:space="preserve">Work allowed: </w:t>
      </w:r>
      <w:r>
        <w:rPr>
          <w:rStyle w:val="Strong"/>
        </w:rPr>
        <w:t>16 hours/week</w:t>
      </w:r>
      <w:r>
        <w:t xml:space="preserve"> or full-time in summer</w:t>
      </w:r>
    </w:p>
    <w:p w14:paraId="0839B5E7" w14:textId="77777777" w:rsidR="006F36BF" w:rsidRDefault="006F36BF" w:rsidP="006F36BF">
      <w:pPr>
        <w:pStyle w:val="Heading2"/>
      </w:pPr>
      <w:r>
        <w:t xml:space="preserve"> </w:t>
      </w:r>
      <w:r>
        <w:rPr>
          <w:rStyle w:val="Strong"/>
          <w:b/>
          <w:bCs/>
        </w:rPr>
        <w:t>2. France – Long Stay Student Visa (VLS-TS)</w:t>
      </w:r>
    </w:p>
    <w:p w14:paraId="2904074E" w14:textId="77777777" w:rsidR="006F36BF" w:rsidRDefault="006F36BF" w:rsidP="002742A2">
      <w:pPr>
        <w:pStyle w:val="NormalWeb"/>
        <w:numPr>
          <w:ilvl w:val="0"/>
          <w:numId w:val="29"/>
        </w:numPr>
      </w:pPr>
      <w:r>
        <w:t xml:space="preserve">Apply via </w:t>
      </w:r>
      <w:r>
        <w:rPr>
          <w:rStyle w:val="Strong"/>
        </w:rPr>
        <w:t>Campus France</w:t>
      </w:r>
      <w:r>
        <w:t xml:space="preserve"> and embassy</w:t>
      </w:r>
    </w:p>
    <w:p w14:paraId="1A991182" w14:textId="77777777" w:rsidR="006F36BF" w:rsidRDefault="006F36BF" w:rsidP="002742A2">
      <w:pPr>
        <w:pStyle w:val="NormalWeb"/>
        <w:numPr>
          <w:ilvl w:val="0"/>
          <w:numId w:val="29"/>
        </w:numPr>
      </w:pPr>
      <w:r>
        <w:t>Proof of €7,380/year living funds</w:t>
      </w:r>
    </w:p>
    <w:p w14:paraId="7D41575A" w14:textId="77777777" w:rsidR="006F36BF" w:rsidRDefault="006F36BF" w:rsidP="002742A2">
      <w:pPr>
        <w:pStyle w:val="NormalWeb"/>
        <w:numPr>
          <w:ilvl w:val="0"/>
          <w:numId w:val="29"/>
        </w:numPr>
      </w:pPr>
      <w:r>
        <w:t>Health insurance required</w:t>
      </w:r>
    </w:p>
    <w:p w14:paraId="4EC12190" w14:textId="77777777" w:rsidR="006F36BF" w:rsidRDefault="006F36BF" w:rsidP="002742A2">
      <w:pPr>
        <w:pStyle w:val="NormalWeb"/>
        <w:numPr>
          <w:ilvl w:val="0"/>
          <w:numId w:val="29"/>
        </w:numPr>
      </w:pPr>
      <w:r>
        <w:t xml:space="preserve">Can work </w:t>
      </w:r>
      <w:r>
        <w:rPr>
          <w:rStyle w:val="Strong"/>
        </w:rPr>
        <w:t>964 hours/year</w:t>
      </w:r>
      <w:r>
        <w:t xml:space="preserve"> (approx. 20 hours/week)</w:t>
      </w:r>
    </w:p>
    <w:p w14:paraId="6231738B" w14:textId="77777777" w:rsidR="000F1AB6" w:rsidRDefault="006F36BF" w:rsidP="002742A2">
      <w:pPr>
        <w:pStyle w:val="NormalWeb"/>
        <w:numPr>
          <w:ilvl w:val="0"/>
          <w:numId w:val="29"/>
        </w:numPr>
      </w:pPr>
      <w:r>
        <w:t>Visa also serves as residence permit</w:t>
      </w:r>
    </w:p>
    <w:p w14:paraId="1E2A7A5C" w14:textId="77777777" w:rsidR="006F36BF" w:rsidRPr="000F1AB6" w:rsidRDefault="006F36BF" w:rsidP="000F1AB6">
      <w:pPr>
        <w:pStyle w:val="NormalWeb"/>
        <w:rPr>
          <w:sz w:val="32"/>
          <w:szCs w:val="32"/>
        </w:rPr>
      </w:pPr>
      <w:r>
        <w:t xml:space="preserve"> </w:t>
      </w:r>
      <w:r w:rsidRPr="000F1AB6">
        <w:rPr>
          <w:rStyle w:val="Strong"/>
          <w:sz w:val="32"/>
          <w:szCs w:val="32"/>
        </w:rPr>
        <w:t>3. Sweden – Residence Permit for Studies</w:t>
      </w:r>
    </w:p>
    <w:p w14:paraId="5EA4CD3F" w14:textId="77777777" w:rsidR="006F36BF" w:rsidRDefault="006F36BF" w:rsidP="002742A2">
      <w:pPr>
        <w:pStyle w:val="NormalWeb"/>
        <w:numPr>
          <w:ilvl w:val="0"/>
          <w:numId w:val="30"/>
        </w:numPr>
      </w:pPr>
      <w:r>
        <w:t xml:space="preserve">Proof of funds: </w:t>
      </w:r>
      <w:del w:id="1" w:author="Unknown">
        <w:r>
          <w:delText>SEK 9,450/month (</w:delText>
        </w:r>
      </w:del>
      <w:r>
        <w:t>€850/month)</w:t>
      </w:r>
    </w:p>
    <w:p w14:paraId="7362E212" w14:textId="77777777" w:rsidR="006F36BF" w:rsidRDefault="006F36BF" w:rsidP="002742A2">
      <w:pPr>
        <w:pStyle w:val="NormalWeb"/>
        <w:numPr>
          <w:ilvl w:val="0"/>
          <w:numId w:val="30"/>
        </w:numPr>
      </w:pPr>
      <w:r>
        <w:t>Online application via Swedish Migration Agency</w:t>
      </w:r>
    </w:p>
    <w:p w14:paraId="3387B3DE" w14:textId="77777777" w:rsidR="006F36BF" w:rsidRDefault="006F36BF" w:rsidP="002742A2">
      <w:pPr>
        <w:pStyle w:val="NormalWeb"/>
        <w:numPr>
          <w:ilvl w:val="0"/>
          <w:numId w:val="30"/>
        </w:numPr>
      </w:pPr>
      <w:r>
        <w:t xml:space="preserve">Must pay </w:t>
      </w:r>
      <w:r>
        <w:rPr>
          <w:rStyle w:val="Strong"/>
        </w:rPr>
        <w:t>first tuition installment</w:t>
      </w:r>
      <w:r>
        <w:t xml:space="preserve"> before applying</w:t>
      </w:r>
    </w:p>
    <w:p w14:paraId="780C11B4" w14:textId="77777777" w:rsidR="000F1AB6" w:rsidRDefault="006F36BF" w:rsidP="002742A2">
      <w:pPr>
        <w:pStyle w:val="NormalWeb"/>
        <w:numPr>
          <w:ilvl w:val="0"/>
          <w:numId w:val="30"/>
        </w:numPr>
      </w:pPr>
      <w:r>
        <w:t>Work allowed during studies (no hourly limit)</w:t>
      </w:r>
    </w:p>
    <w:p w14:paraId="0210203A" w14:textId="77777777" w:rsidR="000F1AB6" w:rsidRDefault="000F1AB6" w:rsidP="000F1AB6">
      <w:pPr>
        <w:pStyle w:val="NormalWeb"/>
      </w:pPr>
      <w:r w:rsidRPr="000F1AB6">
        <w:rPr>
          <w:rStyle w:val="Strong"/>
          <w:sz w:val="40"/>
          <w:szCs w:val="40"/>
        </w:rPr>
        <w:t>7:</w:t>
      </w:r>
      <w:r w:rsidR="00DE129F">
        <w:rPr>
          <w:rStyle w:val="Strong"/>
          <w:sz w:val="40"/>
          <w:szCs w:val="40"/>
        </w:rPr>
        <w:t xml:space="preserve"> </w:t>
      </w:r>
      <w:r w:rsidRPr="000F1AB6">
        <w:rPr>
          <w:rStyle w:val="Strong"/>
          <w:sz w:val="40"/>
          <w:szCs w:val="40"/>
        </w:rPr>
        <w:t>Australia Student Visa:</w:t>
      </w:r>
    </w:p>
    <w:p w14:paraId="3FB11209" w14:textId="77777777" w:rsidR="000F1AB6" w:rsidRDefault="000F1AB6" w:rsidP="000F1AB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Eligibility:</w:t>
      </w:r>
    </w:p>
    <w:p w14:paraId="070DA942" w14:textId="77777777" w:rsidR="000F1AB6" w:rsidRDefault="000F1AB6" w:rsidP="002742A2">
      <w:pPr>
        <w:pStyle w:val="NormalWeb"/>
        <w:numPr>
          <w:ilvl w:val="0"/>
          <w:numId w:val="31"/>
        </w:numPr>
      </w:pPr>
      <w:r>
        <w:t xml:space="preserve">Enrolled in a </w:t>
      </w:r>
      <w:r>
        <w:rPr>
          <w:rStyle w:val="Strong"/>
        </w:rPr>
        <w:t>CRICOS-registered course</w:t>
      </w:r>
      <w:r>
        <w:t xml:space="preserve"> (Australian university or college)</w:t>
      </w:r>
    </w:p>
    <w:p w14:paraId="3223061F" w14:textId="77777777" w:rsidR="000F1AB6" w:rsidRDefault="000F1AB6" w:rsidP="002742A2">
      <w:pPr>
        <w:pStyle w:val="NormalWeb"/>
        <w:numPr>
          <w:ilvl w:val="0"/>
          <w:numId w:val="31"/>
        </w:numPr>
      </w:pPr>
      <w:r>
        <w:t xml:space="preserve">Proof of </w:t>
      </w:r>
      <w:r>
        <w:rPr>
          <w:rStyle w:val="Strong"/>
        </w:rPr>
        <w:t>sufficient funds</w:t>
      </w:r>
      <w:r>
        <w:t xml:space="preserve"> (approx. AUD $24,505/year for living + tuition)</w:t>
      </w:r>
    </w:p>
    <w:p w14:paraId="04AE8F22" w14:textId="77777777" w:rsidR="000F1AB6" w:rsidRDefault="000F1AB6" w:rsidP="002742A2">
      <w:pPr>
        <w:pStyle w:val="NormalWeb"/>
        <w:numPr>
          <w:ilvl w:val="0"/>
          <w:numId w:val="31"/>
        </w:numPr>
      </w:pPr>
      <w:r>
        <w:rPr>
          <w:rStyle w:val="Strong"/>
        </w:rPr>
        <w:t>Genuine Temporary Entrant (GTE) Statement</w:t>
      </w:r>
      <w:r>
        <w:t xml:space="preserve"> – must show true intent to study and return</w:t>
      </w:r>
    </w:p>
    <w:p w14:paraId="37B5C3D9" w14:textId="77777777" w:rsidR="000F1AB6" w:rsidRDefault="000F1AB6" w:rsidP="002742A2">
      <w:pPr>
        <w:pStyle w:val="NormalWeb"/>
        <w:numPr>
          <w:ilvl w:val="0"/>
          <w:numId w:val="31"/>
        </w:numPr>
      </w:pPr>
      <w:r>
        <w:t>English proficiency (IELTS/PTE/TOEFL or equivalent)</w:t>
      </w:r>
    </w:p>
    <w:p w14:paraId="53273406" w14:textId="77777777" w:rsidR="000F1AB6" w:rsidRDefault="000F1AB6" w:rsidP="002742A2">
      <w:pPr>
        <w:pStyle w:val="NormalWeb"/>
        <w:numPr>
          <w:ilvl w:val="0"/>
          <w:numId w:val="31"/>
        </w:numPr>
      </w:pPr>
      <w:r>
        <w:lastRenderedPageBreak/>
        <w:t>Overseas Student Health Cover (OSHC) for entire stay</w:t>
      </w:r>
    </w:p>
    <w:p w14:paraId="22039C01" w14:textId="77777777" w:rsidR="000F1AB6" w:rsidRDefault="000F1AB6" w:rsidP="000F1AB6">
      <w:pPr>
        <w:pStyle w:val="NormalWeb"/>
        <w:ind w:left="720"/>
      </w:pPr>
      <w:r w:rsidRPr="000F1AB6">
        <w:rPr>
          <w:rFonts w:ascii="Segoe UI Emoji" w:hAnsi="Segoe UI Emoji" w:cs="Segoe UI Emoji"/>
        </w:rPr>
        <w:t>📄</w:t>
      </w:r>
      <w:r>
        <w:t xml:space="preserve"> </w:t>
      </w:r>
      <w:r w:rsidRPr="000F1AB6">
        <w:rPr>
          <w:rStyle w:val="Strong"/>
        </w:rPr>
        <w:t>Required Documents:</w:t>
      </w:r>
    </w:p>
    <w:p w14:paraId="7F849353" w14:textId="77777777" w:rsidR="000F1AB6" w:rsidRDefault="000F1AB6" w:rsidP="002742A2">
      <w:pPr>
        <w:pStyle w:val="NormalWeb"/>
        <w:numPr>
          <w:ilvl w:val="0"/>
          <w:numId w:val="32"/>
        </w:numPr>
      </w:pPr>
      <w:r>
        <w:rPr>
          <w:rStyle w:val="Strong"/>
        </w:rPr>
        <w:t>Confirmation of Enrolment (</w:t>
      </w:r>
      <w:proofErr w:type="spellStart"/>
      <w:r>
        <w:rPr>
          <w:rStyle w:val="Strong"/>
        </w:rPr>
        <w:t>CoE</w:t>
      </w:r>
      <w:proofErr w:type="spellEnd"/>
      <w:r>
        <w:rPr>
          <w:rStyle w:val="Strong"/>
        </w:rPr>
        <w:t>)</w:t>
      </w:r>
      <w:r>
        <w:t xml:space="preserve"> from your institution</w:t>
      </w:r>
    </w:p>
    <w:p w14:paraId="1C14C380" w14:textId="77777777" w:rsidR="000F1AB6" w:rsidRDefault="000F1AB6" w:rsidP="002742A2">
      <w:pPr>
        <w:pStyle w:val="NormalWeb"/>
        <w:numPr>
          <w:ilvl w:val="0"/>
          <w:numId w:val="32"/>
        </w:numPr>
      </w:pPr>
      <w:r>
        <w:rPr>
          <w:rStyle w:val="Strong"/>
        </w:rPr>
        <w:t>Valid passport</w:t>
      </w:r>
    </w:p>
    <w:p w14:paraId="639CD226" w14:textId="77777777" w:rsidR="000F1AB6" w:rsidRDefault="000F1AB6" w:rsidP="002742A2">
      <w:pPr>
        <w:pStyle w:val="NormalWeb"/>
        <w:numPr>
          <w:ilvl w:val="0"/>
          <w:numId w:val="32"/>
        </w:numPr>
      </w:pPr>
      <w:r>
        <w:rPr>
          <w:rStyle w:val="Strong"/>
        </w:rPr>
        <w:t>Proof of funds</w:t>
      </w:r>
      <w:r>
        <w:t xml:space="preserve"> (bank statement, sponsor letter, loan, etc.)</w:t>
      </w:r>
    </w:p>
    <w:p w14:paraId="1236F50B" w14:textId="77777777" w:rsidR="000F1AB6" w:rsidRDefault="000F1AB6" w:rsidP="002742A2">
      <w:pPr>
        <w:pStyle w:val="NormalWeb"/>
        <w:numPr>
          <w:ilvl w:val="0"/>
          <w:numId w:val="32"/>
        </w:numPr>
      </w:pPr>
      <w:r>
        <w:rPr>
          <w:rStyle w:val="Strong"/>
        </w:rPr>
        <w:t>English test results</w:t>
      </w:r>
      <w:r>
        <w:t xml:space="preserve"> (IELTS/PTE)</w:t>
      </w:r>
    </w:p>
    <w:p w14:paraId="6163566D" w14:textId="77777777" w:rsidR="000F1AB6" w:rsidRDefault="000F1AB6" w:rsidP="002742A2">
      <w:pPr>
        <w:pStyle w:val="NormalWeb"/>
        <w:numPr>
          <w:ilvl w:val="0"/>
          <w:numId w:val="32"/>
        </w:numPr>
      </w:pPr>
      <w:r>
        <w:rPr>
          <w:rStyle w:val="Strong"/>
        </w:rPr>
        <w:t>GTE statement</w:t>
      </w:r>
      <w:r>
        <w:t xml:space="preserve"> (personal statement explaining study intent)</w:t>
      </w:r>
    </w:p>
    <w:p w14:paraId="3AF76C9D" w14:textId="77777777" w:rsidR="000F1AB6" w:rsidRDefault="000F1AB6" w:rsidP="002742A2">
      <w:pPr>
        <w:pStyle w:val="NormalWeb"/>
        <w:numPr>
          <w:ilvl w:val="0"/>
          <w:numId w:val="32"/>
        </w:numPr>
      </w:pPr>
      <w:r>
        <w:rPr>
          <w:rStyle w:val="Strong"/>
        </w:rPr>
        <w:t>Health and character documents</w:t>
      </w:r>
      <w:r>
        <w:t xml:space="preserve"> (medical exam, police certificate)</w:t>
      </w:r>
    </w:p>
    <w:p w14:paraId="410E94C8" w14:textId="77777777" w:rsidR="000F1AB6" w:rsidRDefault="000F1AB6" w:rsidP="002742A2">
      <w:pPr>
        <w:pStyle w:val="NormalWeb"/>
        <w:numPr>
          <w:ilvl w:val="0"/>
          <w:numId w:val="32"/>
        </w:numPr>
      </w:pPr>
      <w:r>
        <w:rPr>
          <w:rStyle w:val="Strong"/>
        </w:rPr>
        <w:t>Visa fee</w:t>
      </w:r>
      <w:r>
        <w:t>: Approx. AUD $710</w:t>
      </w:r>
    </w:p>
    <w:p w14:paraId="676E9D03" w14:textId="77777777" w:rsidR="000F1AB6" w:rsidRDefault="000F1AB6" w:rsidP="000F1AB6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  <w:b/>
          <w:bCs/>
        </w:rPr>
        <w:t>Application Process:</w:t>
      </w:r>
    </w:p>
    <w:p w14:paraId="198A6C8F" w14:textId="77777777" w:rsidR="000F1AB6" w:rsidRDefault="000F1AB6" w:rsidP="002742A2">
      <w:pPr>
        <w:pStyle w:val="NormalWeb"/>
        <w:numPr>
          <w:ilvl w:val="0"/>
          <w:numId w:val="33"/>
        </w:numPr>
      </w:pPr>
      <w:proofErr w:type="spellStart"/>
      <w:r>
        <w:t>Enrol</w:t>
      </w:r>
      <w:proofErr w:type="spellEnd"/>
      <w:r>
        <w:t xml:space="preserve"> and get your </w:t>
      </w:r>
      <w:proofErr w:type="spellStart"/>
      <w:r>
        <w:rPr>
          <w:rStyle w:val="Strong"/>
        </w:rPr>
        <w:t>CoE</w:t>
      </w:r>
      <w:proofErr w:type="spellEnd"/>
    </w:p>
    <w:p w14:paraId="6E737613" w14:textId="77777777" w:rsidR="000F1AB6" w:rsidRDefault="000F1AB6" w:rsidP="002742A2">
      <w:pPr>
        <w:pStyle w:val="NormalWeb"/>
        <w:numPr>
          <w:ilvl w:val="0"/>
          <w:numId w:val="33"/>
        </w:numPr>
      </w:pPr>
      <w:r>
        <w:t xml:space="preserve">Gather documents and </w:t>
      </w:r>
      <w:r>
        <w:rPr>
          <w:rStyle w:val="Strong"/>
        </w:rPr>
        <w:t>apply online</w:t>
      </w:r>
      <w:r>
        <w:t xml:space="preserve"> through </w:t>
      </w:r>
      <w:proofErr w:type="spellStart"/>
      <w:r>
        <w:t>ImmiAccount</w:t>
      </w:r>
      <w:proofErr w:type="spellEnd"/>
    </w:p>
    <w:p w14:paraId="5E85A5B8" w14:textId="77777777" w:rsidR="000F1AB6" w:rsidRDefault="000F1AB6" w:rsidP="002742A2">
      <w:pPr>
        <w:pStyle w:val="NormalWeb"/>
        <w:numPr>
          <w:ilvl w:val="0"/>
          <w:numId w:val="33"/>
        </w:numPr>
      </w:pPr>
      <w:r>
        <w:t>Pay visa fee</w:t>
      </w:r>
    </w:p>
    <w:p w14:paraId="4833768F" w14:textId="77777777" w:rsidR="000F1AB6" w:rsidRDefault="000F1AB6" w:rsidP="002742A2">
      <w:pPr>
        <w:pStyle w:val="NormalWeb"/>
        <w:numPr>
          <w:ilvl w:val="0"/>
          <w:numId w:val="33"/>
        </w:numPr>
      </w:pPr>
      <w:r>
        <w:rPr>
          <w:rStyle w:val="Strong"/>
        </w:rPr>
        <w:t>Complete health check</w:t>
      </w:r>
      <w:r>
        <w:t xml:space="preserve"> and biometrics</w:t>
      </w:r>
    </w:p>
    <w:p w14:paraId="7958294F" w14:textId="77777777" w:rsidR="000F1AB6" w:rsidRDefault="000F1AB6" w:rsidP="002742A2">
      <w:pPr>
        <w:pStyle w:val="NormalWeb"/>
        <w:numPr>
          <w:ilvl w:val="0"/>
          <w:numId w:val="33"/>
        </w:numPr>
      </w:pPr>
      <w:r>
        <w:t>Wait for visa decision</w:t>
      </w:r>
    </w:p>
    <w:p w14:paraId="4635A1FA" w14:textId="77777777" w:rsidR="000F1AB6" w:rsidRDefault="000F1AB6" w:rsidP="000F1AB6">
      <w:pPr>
        <w:pStyle w:val="Heading3"/>
      </w:pP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Style w:val="Strong"/>
          <w:b/>
          <w:bCs/>
        </w:rPr>
        <w:t>Processing Time:</w:t>
      </w:r>
    </w:p>
    <w:p w14:paraId="1293CB6A" w14:textId="77777777" w:rsidR="000F1AB6" w:rsidRDefault="000F1AB6" w:rsidP="002742A2">
      <w:pPr>
        <w:pStyle w:val="NormalWeb"/>
        <w:numPr>
          <w:ilvl w:val="0"/>
          <w:numId w:val="34"/>
        </w:numPr>
      </w:pPr>
      <w:r>
        <w:t xml:space="preserve">Usually </w:t>
      </w:r>
      <w:r>
        <w:rPr>
          <w:rStyle w:val="Strong"/>
        </w:rPr>
        <w:t>4–8 weeks</w:t>
      </w:r>
    </w:p>
    <w:p w14:paraId="4AEF61F2" w14:textId="77777777" w:rsidR="000F1AB6" w:rsidRDefault="000F1AB6" w:rsidP="002742A2">
      <w:pPr>
        <w:pStyle w:val="NormalWeb"/>
        <w:numPr>
          <w:ilvl w:val="0"/>
          <w:numId w:val="34"/>
        </w:numPr>
      </w:pPr>
      <w:r>
        <w:t>May vary depending on course and country</w:t>
      </w:r>
    </w:p>
    <w:p w14:paraId="5C8D62D8" w14:textId="77777777" w:rsidR="000F1AB6" w:rsidRDefault="000F1AB6" w:rsidP="000F1AB6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Conditions:</w:t>
      </w:r>
    </w:p>
    <w:p w14:paraId="3715E1D2" w14:textId="77777777" w:rsidR="000F1AB6" w:rsidRDefault="000F1AB6" w:rsidP="002742A2">
      <w:pPr>
        <w:pStyle w:val="NormalWeb"/>
        <w:numPr>
          <w:ilvl w:val="0"/>
          <w:numId w:val="35"/>
        </w:numPr>
      </w:pPr>
      <w:r>
        <w:t xml:space="preserve">Work up to </w:t>
      </w:r>
      <w:r>
        <w:rPr>
          <w:rStyle w:val="Strong"/>
        </w:rPr>
        <w:t>48 hours per fortnight</w:t>
      </w:r>
      <w:r>
        <w:t xml:space="preserve"> (part-time) during study period</w:t>
      </w:r>
    </w:p>
    <w:p w14:paraId="5D84F799" w14:textId="77777777" w:rsidR="000F1AB6" w:rsidRDefault="000F1AB6" w:rsidP="002742A2">
      <w:pPr>
        <w:pStyle w:val="NormalWeb"/>
        <w:numPr>
          <w:ilvl w:val="0"/>
          <w:numId w:val="35"/>
        </w:numPr>
      </w:pPr>
      <w:r>
        <w:rPr>
          <w:rStyle w:val="Strong"/>
        </w:rPr>
        <w:t>Unlimited work</w:t>
      </w:r>
      <w:r>
        <w:t xml:space="preserve"> during official breaks</w:t>
      </w:r>
    </w:p>
    <w:p w14:paraId="511B9F45" w14:textId="77777777" w:rsidR="000F1AB6" w:rsidRDefault="000F1AB6" w:rsidP="002742A2">
      <w:pPr>
        <w:pStyle w:val="NormalWeb"/>
        <w:numPr>
          <w:ilvl w:val="0"/>
          <w:numId w:val="35"/>
        </w:numPr>
      </w:pPr>
      <w:r>
        <w:t xml:space="preserve">Can bring </w:t>
      </w:r>
      <w:r>
        <w:rPr>
          <w:rStyle w:val="Strong"/>
        </w:rPr>
        <w:t>dependents</w:t>
      </w:r>
      <w:r>
        <w:t xml:space="preserve"> (spouse and children)</w:t>
      </w:r>
    </w:p>
    <w:p w14:paraId="2BB9E91E" w14:textId="77777777" w:rsidR="000F1AB6" w:rsidRDefault="000F1AB6" w:rsidP="002742A2">
      <w:pPr>
        <w:pStyle w:val="NormalWeb"/>
        <w:numPr>
          <w:ilvl w:val="0"/>
          <w:numId w:val="35"/>
        </w:numPr>
      </w:pPr>
      <w:r>
        <w:t>Must maintain attendance and satisfactory academic progress</w:t>
      </w:r>
    </w:p>
    <w:p w14:paraId="1630EF94" w14:textId="77777777" w:rsidR="000F1AB6" w:rsidRDefault="000F1AB6" w:rsidP="002742A2">
      <w:pPr>
        <w:pStyle w:val="NormalWeb"/>
        <w:numPr>
          <w:ilvl w:val="0"/>
          <w:numId w:val="35"/>
        </w:numPr>
      </w:pPr>
      <w:r>
        <w:rPr>
          <w:rStyle w:val="Strong"/>
        </w:rPr>
        <w:t>No public funds</w:t>
      </w:r>
      <w:r>
        <w:t xml:space="preserve"> or government support access</w:t>
      </w:r>
    </w:p>
    <w:p w14:paraId="6E63C5C6" w14:textId="77777777" w:rsidR="000F1AB6" w:rsidRDefault="000F1AB6" w:rsidP="000F1AB6">
      <w:pPr>
        <w:pStyle w:val="NormalWeb"/>
        <w:rPr>
          <w:b/>
          <w:sz w:val="44"/>
          <w:szCs w:val="44"/>
        </w:rPr>
      </w:pPr>
      <w:r w:rsidRPr="000F1AB6">
        <w:rPr>
          <w:b/>
          <w:sz w:val="44"/>
          <w:szCs w:val="44"/>
        </w:rPr>
        <w:t>8: South Africa Student Visa:</w:t>
      </w:r>
    </w:p>
    <w:p w14:paraId="04A721F0" w14:textId="77777777" w:rsidR="000F1AB6" w:rsidRDefault="000F1AB6" w:rsidP="000F1AB6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Eligibility:</w:t>
      </w:r>
    </w:p>
    <w:p w14:paraId="1ACDA1F9" w14:textId="77777777" w:rsidR="000F1AB6" w:rsidRDefault="000F1AB6" w:rsidP="002742A2">
      <w:pPr>
        <w:pStyle w:val="NormalWeb"/>
        <w:numPr>
          <w:ilvl w:val="0"/>
          <w:numId w:val="36"/>
        </w:numPr>
      </w:pPr>
      <w:r>
        <w:t xml:space="preserve">Acceptance letter from a </w:t>
      </w:r>
      <w:r>
        <w:rPr>
          <w:rStyle w:val="Strong"/>
        </w:rPr>
        <w:t>registered South African educational institution</w:t>
      </w:r>
    </w:p>
    <w:p w14:paraId="5DCB8042" w14:textId="77777777" w:rsidR="000F1AB6" w:rsidRDefault="000F1AB6" w:rsidP="002742A2">
      <w:pPr>
        <w:pStyle w:val="NormalWeb"/>
        <w:numPr>
          <w:ilvl w:val="0"/>
          <w:numId w:val="36"/>
        </w:numPr>
      </w:pPr>
      <w:r>
        <w:t xml:space="preserve">Proof of </w:t>
      </w:r>
      <w:r>
        <w:rPr>
          <w:rStyle w:val="Strong"/>
        </w:rPr>
        <w:t>financial means</w:t>
      </w:r>
      <w:r>
        <w:t xml:space="preserve"> for tuition and living expenses</w:t>
      </w:r>
    </w:p>
    <w:p w14:paraId="630443A8" w14:textId="77777777" w:rsidR="000F1AB6" w:rsidRDefault="000F1AB6" w:rsidP="002742A2">
      <w:pPr>
        <w:pStyle w:val="NormalWeb"/>
        <w:numPr>
          <w:ilvl w:val="0"/>
          <w:numId w:val="36"/>
        </w:numPr>
      </w:pPr>
      <w:r>
        <w:t xml:space="preserve">Proof of </w:t>
      </w:r>
      <w:r>
        <w:rPr>
          <w:rStyle w:val="Strong"/>
        </w:rPr>
        <w:t>accommodation</w:t>
      </w:r>
      <w:r>
        <w:t xml:space="preserve"> in South Africa</w:t>
      </w:r>
    </w:p>
    <w:p w14:paraId="35A48283" w14:textId="77777777" w:rsidR="000F1AB6" w:rsidRDefault="000F1AB6" w:rsidP="002742A2">
      <w:pPr>
        <w:pStyle w:val="NormalWeb"/>
        <w:numPr>
          <w:ilvl w:val="0"/>
          <w:numId w:val="36"/>
        </w:numPr>
      </w:pPr>
      <w:r>
        <w:t>Medical and radiological reports</w:t>
      </w:r>
    </w:p>
    <w:p w14:paraId="032FA672" w14:textId="77777777" w:rsidR="000F1AB6" w:rsidRDefault="000F1AB6" w:rsidP="002742A2">
      <w:pPr>
        <w:pStyle w:val="NormalWeb"/>
        <w:numPr>
          <w:ilvl w:val="0"/>
          <w:numId w:val="36"/>
        </w:numPr>
      </w:pPr>
      <w:r>
        <w:t>Police clearance certificate (from age 18+)</w:t>
      </w:r>
    </w:p>
    <w:p w14:paraId="5611287F" w14:textId="77777777" w:rsidR="000F1AB6" w:rsidRDefault="000F1AB6" w:rsidP="002742A2">
      <w:pPr>
        <w:pStyle w:val="NormalWeb"/>
        <w:numPr>
          <w:ilvl w:val="0"/>
          <w:numId w:val="36"/>
        </w:numPr>
      </w:pPr>
      <w:r>
        <w:t>Valid health and travel insurance</w:t>
      </w:r>
    </w:p>
    <w:p w14:paraId="6B4B7C1C" w14:textId="77777777" w:rsidR="000F1AB6" w:rsidRDefault="000F1AB6" w:rsidP="000F1AB6">
      <w:pPr>
        <w:pStyle w:val="Heading3"/>
      </w:pPr>
      <w:r>
        <w:rPr>
          <w:rFonts w:ascii="Segoe UI Emoji" w:hAnsi="Segoe UI Emoji" w:cs="Segoe UI Emoji"/>
        </w:rPr>
        <w:lastRenderedPageBreak/>
        <w:t>📄</w:t>
      </w:r>
      <w:r>
        <w:t xml:space="preserve"> </w:t>
      </w:r>
      <w:r>
        <w:rPr>
          <w:rStyle w:val="Strong"/>
          <w:b/>
          <w:bCs/>
        </w:rPr>
        <w:t>Required Documents:</w:t>
      </w:r>
    </w:p>
    <w:p w14:paraId="49E52533" w14:textId="77777777" w:rsidR="000F1AB6" w:rsidRDefault="000F1AB6" w:rsidP="002742A2">
      <w:pPr>
        <w:pStyle w:val="NormalWeb"/>
        <w:numPr>
          <w:ilvl w:val="0"/>
          <w:numId w:val="37"/>
        </w:numPr>
      </w:pPr>
      <w:r>
        <w:rPr>
          <w:rStyle w:val="Strong"/>
        </w:rPr>
        <w:t>Official letter of acceptance</w:t>
      </w:r>
      <w:r>
        <w:t xml:space="preserve"> from a South African institution</w:t>
      </w:r>
    </w:p>
    <w:p w14:paraId="76D0E612" w14:textId="77777777" w:rsidR="000F1AB6" w:rsidRDefault="000F1AB6" w:rsidP="002742A2">
      <w:pPr>
        <w:pStyle w:val="NormalWeb"/>
        <w:numPr>
          <w:ilvl w:val="0"/>
          <w:numId w:val="37"/>
        </w:numPr>
      </w:pPr>
      <w:r>
        <w:rPr>
          <w:rStyle w:val="Strong"/>
        </w:rPr>
        <w:t>Completed visa application form (BI-1738)</w:t>
      </w:r>
    </w:p>
    <w:p w14:paraId="47174ADB" w14:textId="77777777" w:rsidR="000F1AB6" w:rsidRDefault="000F1AB6" w:rsidP="002742A2">
      <w:pPr>
        <w:pStyle w:val="NormalWeb"/>
        <w:numPr>
          <w:ilvl w:val="0"/>
          <w:numId w:val="37"/>
        </w:numPr>
      </w:pPr>
      <w:r>
        <w:rPr>
          <w:rStyle w:val="Strong"/>
        </w:rPr>
        <w:t>Valid passport</w:t>
      </w:r>
      <w:r>
        <w:t xml:space="preserve"> (valid for at least 30 days after course ends)</w:t>
      </w:r>
    </w:p>
    <w:p w14:paraId="639F9962" w14:textId="77777777" w:rsidR="000F1AB6" w:rsidRDefault="000F1AB6" w:rsidP="002742A2">
      <w:pPr>
        <w:pStyle w:val="NormalWeb"/>
        <w:numPr>
          <w:ilvl w:val="0"/>
          <w:numId w:val="37"/>
        </w:numPr>
      </w:pPr>
      <w:r>
        <w:rPr>
          <w:rStyle w:val="Strong"/>
        </w:rPr>
        <w:t>Proof of funds</w:t>
      </w:r>
      <w:r>
        <w:t xml:space="preserve"> (bank statements, bursary, or sponsor letter)</w:t>
      </w:r>
    </w:p>
    <w:p w14:paraId="7CCC3F08" w14:textId="77777777" w:rsidR="000F1AB6" w:rsidRDefault="000F1AB6" w:rsidP="002742A2">
      <w:pPr>
        <w:pStyle w:val="NormalWeb"/>
        <w:numPr>
          <w:ilvl w:val="0"/>
          <w:numId w:val="37"/>
        </w:numPr>
      </w:pPr>
      <w:r>
        <w:rPr>
          <w:rStyle w:val="Strong"/>
        </w:rPr>
        <w:t>Medical and radiological reports</w:t>
      </w:r>
    </w:p>
    <w:p w14:paraId="429B0E77" w14:textId="77777777" w:rsidR="000F1AB6" w:rsidRDefault="000F1AB6" w:rsidP="002742A2">
      <w:pPr>
        <w:pStyle w:val="NormalWeb"/>
        <w:numPr>
          <w:ilvl w:val="0"/>
          <w:numId w:val="37"/>
        </w:numPr>
      </w:pPr>
      <w:r>
        <w:rPr>
          <w:rStyle w:val="Strong"/>
        </w:rPr>
        <w:t>Police clearance certificate</w:t>
      </w:r>
      <w:r>
        <w:t xml:space="preserve"> (from home country)</w:t>
      </w:r>
    </w:p>
    <w:p w14:paraId="5186CF1C" w14:textId="77777777" w:rsidR="000F1AB6" w:rsidRDefault="000F1AB6" w:rsidP="002742A2">
      <w:pPr>
        <w:pStyle w:val="NormalWeb"/>
        <w:numPr>
          <w:ilvl w:val="0"/>
          <w:numId w:val="37"/>
        </w:numPr>
      </w:pPr>
      <w:r>
        <w:rPr>
          <w:rStyle w:val="Strong"/>
        </w:rPr>
        <w:t>Passport-sized photos</w:t>
      </w:r>
    </w:p>
    <w:p w14:paraId="3BC443E2" w14:textId="77777777" w:rsidR="000F1AB6" w:rsidRDefault="000F1AB6" w:rsidP="002742A2">
      <w:pPr>
        <w:pStyle w:val="NormalWeb"/>
        <w:numPr>
          <w:ilvl w:val="0"/>
          <w:numId w:val="37"/>
        </w:numPr>
      </w:pPr>
      <w:r>
        <w:rPr>
          <w:rStyle w:val="Strong"/>
        </w:rPr>
        <w:t>Proof of accommodation</w:t>
      </w:r>
      <w:r>
        <w:t xml:space="preserve"> (hostel booking, rental, etc.)</w:t>
      </w:r>
    </w:p>
    <w:p w14:paraId="736CFF5A" w14:textId="77777777" w:rsidR="000F1AB6" w:rsidRDefault="000F1AB6" w:rsidP="002742A2">
      <w:pPr>
        <w:pStyle w:val="NormalWeb"/>
        <w:numPr>
          <w:ilvl w:val="0"/>
          <w:numId w:val="37"/>
        </w:numPr>
      </w:pPr>
      <w:r>
        <w:rPr>
          <w:rStyle w:val="Strong"/>
        </w:rPr>
        <w:t>Visa fee payment receipt</w:t>
      </w:r>
    </w:p>
    <w:p w14:paraId="378D2020" w14:textId="77777777" w:rsidR="000F1AB6" w:rsidRDefault="000F1AB6" w:rsidP="000F1AB6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  <w:b/>
          <w:bCs/>
        </w:rPr>
        <w:t>Application Process:</w:t>
      </w:r>
    </w:p>
    <w:p w14:paraId="3C162BFD" w14:textId="77777777" w:rsidR="000F1AB6" w:rsidRDefault="000F1AB6" w:rsidP="002742A2">
      <w:pPr>
        <w:pStyle w:val="NormalWeb"/>
        <w:numPr>
          <w:ilvl w:val="0"/>
          <w:numId w:val="38"/>
        </w:numPr>
      </w:pPr>
      <w:r>
        <w:t>Gather all required documents</w:t>
      </w:r>
    </w:p>
    <w:p w14:paraId="39A263E0" w14:textId="77777777" w:rsidR="000F1AB6" w:rsidRDefault="000F1AB6" w:rsidP="002742A2">
      <w:pPr>
        <w:pStyle w:val="NormalWeb"/>
        <w:numPr>
          <w:ilvl w:val="0"/>
          <w:numId w:val="38"/>
        </w:numPr>
      </w:pPr>
      <w:r>
        <w:t xml:space="preserve">Submit visa application to </w:t>
      </w:r>
      <w:r>
        <w:rPr>
          <w:rStyle w:val="Strong"/>
        </w:rPr>
        <w:t>South African Embassy/High Commission</w:t>
      </w:r>
      <w:r>
        <w:t xml:space="preserve"> in your home country</w:t>
      </w:r>
    </w:p>
    <w:p w14:paraId="25DE4F7C" w14:textId="77777777" w:rsidR="000F1AB6" w:rsidRDefault="000F1AB6" w:rsidP="002742A2">
      <w:pPr>
        <w:pStyle w:val="NormalWeb"/>
        <w:numPr>
          <w:ilvl w:val="0"/>
          <w:numId w:val="38"/>
        </w:numPr>
      </w:pPr>
      <w:r>
        <w:t xml:space="preserve">Attend </w:t>
      </w:r>
      <w:r>
        <w:rPr>
          <w:rStyle w:val="Strong"/>
        </w:rPr>
        <w:t>interview</w:t>
      </w:r>
      <w:r>
        <w:t xml:space="preserve"> and </w:t>
      </w:r>
      <w:r>
        <w:rPr>
          <w:rStyle w:val="Strong"/>
        </w:rPr>
        <w:t>biometrics</w:t>
      </w:r>
      <w:r>
        <w:t xml:space="preserve"> appointment (if required)</w:t>
      </w:r>
    </w:p>
    <w:p w14:paraId="5C9C09FB" w14:textId="77777777" w:rsidR="000F1AB6" w:rsidRDefault="000F1AB6" w:rsidP="002742A2">
      <w:pPr>
        <w:pStyle w:val="NormalWeb"/>
        <w:numPr>
          <w:ilvl w:val="0"/>
          <w:numId w:val="38"/>
        </w:numPr>
      </w:pPr>
      <w:r>
        <w:t>Wait for visa decision</w:t>
      </w:r>
    </w:p>
    <w:p w14:paraId="6937DC64" w14:textId="77777777" w:rsidR="000F1AB6" w:rsidRDefault="000F1AB6" w:rsidP="000F1AB6">
      <w:pPr>
        <w:pStyle w:val="Heading3"/>
      </w:pP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Style w:val="Strong"/>
          <w:b/>
          <w:bCs/>
        </w:rPr>
        <w:t>Processing Time:</w:t>
      </w:r>
    </w:p>
    <w:p w14:paraId="1F0ECBFC" w14:textId="77777777" w:rsidR="000F1AB6" w:rsidRDefault="000F1AB6" w:rsidP="002742A2">
      <w:pPr>
        <w:pStyle w:val="NormalWeb"/>
        <w:numPr>
          <w:ilvl w:val="0"/>
          <w:numId w:val="39"/>
        </w:numPr>
      </w:pPr>
      <w:r>
        <w:t xml:space="preserve">Typically takes </w:t>
      </w:r>
      <w:r>
        <w:rPr>
          <w:rStyle w:val="Strong"/>
        </w:rPr>
        <w:t>4–8 weeks</w:t>
      </w:r>
    </w:p>
    <w:p w14:paraId="15B44C5B" w14:textId="77777777" w:rsidR="000F1AB6" w:rsidRDefault="000F1AB6" w:rsidP="002742A2">
      <w:pPr>
        <w:pStyle w:val="NormalWeb"/>
        <w:numPr>
          <w:ilvl w:val="0"/>
          <w:numId w:val="39"/>
        </w:numPr>
      </w:pPr>
      <w:r>
        <w:t xml:space="preserve">Apply at least </w:t>
      </w:r>
      <w:r>
        <w:rPr>
          <w:rStyle w:val="Strong"/>
        </w:rPr>
        <w:t>2 months before</w:t>
      </w:r>
      <w:r>
        <w:t xml:space="preserve"> your course start date</w:t>
      </w:r>
    </w:p>
    <w:p w14:paraId="40E1EF50" w14:textId="77777777" w:rsidR="000F1AB6" w:rsidRDefault="000F1AB6" w:rsidP="000F1AB6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Conditions:</w:t>
      </w:r>
    </w:p>
    <w:p w14:paraId="36A6A901" w14:textId="77777777" w:rsidR="000F1AB6" w:rsidRDefault="000F1AB6" w:rsidP="002742A2">
      <w:pPr>
        <w:pStyle w:val="NormalWeb"/>
        <w:numPr>
          <w:ilvl w:val="0"/>
          <w:numId w:val="40"/>
        </w:numPr>
      </w:pPr>
      <w:r>
        <w:t xml:space="preserve">Work </w:t>
      </w:r>
      <w:r>
        <w:rPr>
          <w:rStyle w:val="Strong"/>
        </w:rPr>
        <w:t>part-time up to 20 hours/week</w:t>
      </w:r>
      <w:r>
        <w:t xml:space="preserve"> during term</w:t>
      </w:r>
    </w:p>
    <w:p w14:paraId="32AE5625" w14:textId="77777777" w:rsidR="000F1AB6" w:rsidRDefault="000F1AB6" w:rsidP="002742A2">
      <w:pPr>
        <w:pStyle w:val="NormalWeb"/>
        <w:numPr>
          <w:ilvl w:val="0"/>
          <w:numId w:val="40"/>
        </w:numPr>
      </w:pPr>
      <w:r>
        <w:t>Must remain enrolled and maintain satisfactory progress</w:t>
      </w:r>
    </w:p>
    <w:p w14:paraId="652B878E" w14:textId="77777777" w:rsidR="000F1AB6" w:rsidRDefault="000F1AB6" w:rsidP="002742A2">
      <w:pPr>
        <w:pStyle w:val="NormalWeb"/>
        <w:numPr>
          <w:ilvl w:val="0"/>
          <w:numId w:val="40"/>
        </w:numPr>
      </w:pPr>
      <w:r>
        <w:t xml:space="preserve">Visa is valid </w:t>
      </w:r>
      <w:r>
        <w:rPr>
          <w:rStyle w:val="Strong"/>
        </w:rPr>
        <w:t>only for the duration of your course</w:t>
      </w:r>
    </w:p>
    <w:p w14:paraId="51FC42AE" w14:textId="77777777" w:rsidR="000F1AB6" w:rsidRDefault="000F1AB6" w:rsidP="002742A2">
      <w:pPr>
        <w:pStyle w:val="NormalWeb"/>
        <w:numPr>
          <w:ilvl w:val="0"/>
          <w:numId w:val="40"/>
        </w:numPr>
      </w:pPr>
      <w:r>
        <w:t>Can be extended from within South Africa if continuing studies</w:t>
      </w:r>
    </w:p>
    <w:p w14:paraId="5596DCDC" w14:textId="77777777" w:rsidR="000F1AB6" w:rsidRDefault="000F1AB6" w:rsidP="000F1AB6">
      <w:pPr>
        <w:pStyle w:val="NormalWeb"/>
        <w:rPr>
          <w:b/>
          <w:sz w:val="44"/>
          <w:szCs w:val="44"/>
        </w:rPr>
      </w:pPr>
      <w:r w:rsidRPr="000F1AB6">
        <w:rPr>
          <w:b/>
          <w:sz w:val="44"/>
          <w:szCs w:val="44"/>
        </w:rPr>
        <w:t>9:</w:t>
      </w:r>
      <w:r>
        <w:rPr>
          <w:b/>
          <w:sz w:val="44"/>
          <w:szCs w:val="44"/>
        </w:rPr>
        <w:t xml:space="preserve"> </w:t>
      </w:r>
      <w:r w:rsidRPr="000F1AB6">
        <w:rPr>
          <w:b/>
          <w:sz w:val="44"/>
          <w:szCs w:val="44"/>
        </w:rPr>
        <w:t>South Korea Student Visa:</w:t>
      </w:r>
    </w:p>
    <w:p w14:paraId="17A3C0FC" w14:textId="77777777" w:rsidR="00436834" w:rsidRDefault="00436834" w:rsidP="0043683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Eligibility:</w:t>
      </w:r>
    </w:p>
    <w:p w14:paraId="002F4DF4" w14:textId="77777777" w:rsidR="00436834" w:rsidRDefault="00436834" w:rsidP="002742A2">
      <w:pPr>
        <w:pStyle w:val="NormalWeb"/>
        <w:numPr>
          <w:ilvl w:val="0"/>
          <w:numId w:val="41"/>
        </w:numPr>
      </w:pPr>
      <w:r>
        <w:t xml:space="preserve">Acceptance into a </w:t>
      </w:r>
      <w:r>
        <w:rPr>
          <w:rStyle w:val="Strong"/>
        </w:rPr>
        <w:t>Korean university</w:t>
      </w:r>
      <w:r>
        <w:t xml:space="preserve"> or accredited institution for:</w:t>
      </w:r>
    </w:p>
    <w:p w14:paraId="31CE4B47" w14:textId="77777777" w:rsidR="00436834" w:rsidRDefault="00436834" w:rsidP="002742A2">
      <w:pPr>
        <w:pStyle w:val="NormalWeb"/>
        <w:numPr>
          <w:ilvl w:val="1"/>
          <w:numId w:val="41"/>
        </w:numPr>
      </w:pPr>
      <w:r>
        <w:t>Bachelor's, Master’s, or PhD programs</w:t>
      </w:r>
    </w:p>
    <w:p w14:paraId="522AC121" w14:textId="77777777" w:rsidR="00436834" w:rsidRDefault="00436834" w:rsidP="002742A2">
      <w:pPr>
        <w:pStyle w:val="NormalWeb"/>
        <w:numPr>
          <w:ilvl w:val="0"/>
          <w:numId w:val="41"/>
        </w:numPr>
      </w:pPr>
      <w:r>
        <w:t xml:space="preserve">Sufficient </w:t>
      </w:r>
      <w:r>
        <w:rPr>
          <w:rStyle w:val="Strong"/>
        </w:rPr>
        <w:t>financial resources</w:t>
      </w:r>
      <w:r>
        <w:t xml:space="preserve"> for tuition and living</w:t>
      </w:r>
    </w:p>
    <w:p w14:paraId="4D3FEB26" w14:textId="77777777" w:rsidR="00436834" w:rsidRDefault="00436834" w:rsidP="002742A2">
      <w:pPr>
        <w:pStyle w:val="NormalWeb"/>
        <w:numPr>
          <w:ilvl w:val="0"/>
          <w:numId w:val="41"/>
        </w:numPr>
      </w:pPr>
      <w:r>
        <w:t>Health and character requirements (clean record)</w:t>
      </w:r>
    </w:p>
    <w:p w14:paraId="282CFAAE" w14:textId="77777777" w:rsidR="00436834" w:rsidRDefault="00436834" w:rsidP="00436834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  <w:b/>
          <w:bCs/>
        </w:rPr>
        <w:t>Required Documents:</w:t>
      </w:r>
    </w:p>
    <w:p w14:paraId="6099B1F0" w14:textId="77777777" w:rsidR="00436834" w:rsidRDefault="00436834" w:rsidP="002742A2">
      <w:pPr>
        <w:pStyle w:val="NormalWeb"/>
        <w:numPr>
          <w:ilvl w:val="0"/>
          <w:numId w:val="42"/>
        </w:numPr>
      </w:pPr>
      <w:r>
        <w:rPr>
          <w:rStyle w:val="Strong"/>
        </w:rPr>
        <w:t>Visa application form</w:t>
      </w:r>
    </w:p>
    <w:p w14:paraId="034C1E08" w14:textId="77777777" w:rsidR="00436834" w:rsidRDefault="00436834" w:rsidP="002742A2">
      <w:pPr>
        <w:pStyle w:val="NormalWeb"/>
        <w:numPr>
          <w:ilvl w:val="0"/>
          <w:numId w:val="42"/>
        </w:numPr>
      </w:pPr>
      <w:r>
        <w:rPr>
          <w:rStyle w:val="Strong"/>
        </w:rPr>
        <w:lastRenderedPageBreak/>
        <w:t>Valid passport</w:t>
      </w:r>
    </w:p>
    <w:p w14:paraId="1A28C438" w14:textId="77777777" w:rsidR="00436834" w:rsidRDefault="00436834" w:rsidP="002742A2">
      <w:pPr>
        <w:pStyle w:val="NormalWeb"/>
        <w:numPr>
          <w:ilvl w:val="0"/>
          <w:numId w:val="42"/>
        </w:numPr>
      </w:pPr>
      <w:r>
        <w:rPr>
          <w:rStyle w:val="Strong"/>
        </w:rPr>
        <w:t>Admission letter</w:t>
      </w:r>
      <w:r>
        <w:t xml:space="preserve"> from a Korean university</w:t>
      </w:r>
    </w:p>
    <w:p w14:paraId="28FC4B60" w14:textId="77777777" w:rsidR="00436834" w:rsidRDefault="00436834" w:rsidP="002742A2">
      <w:pPr>
        <w:pStyle w:val="NormalWeb"/>
        <w:numPr>
          <w:ilvl w:val="0"/>
          <w:numId w:val="42"/>
        </w:numPr>
      </w:pPr>
      <w:r>
        <w:rPr>
          <w:rStyle w:val="Strong"/>
        </w:rPr>
        <w:t>Certificate of Business Registration</w:t>
      </w:r>
      <w:r>
        <w:t xml:space="preserve"> of the university</w:t>
      </w:r>
    </w:p>
    <w:p w14:paraId="71E460BD" w14:textId="77777777" w:rsidR="00436834" w:rsidRDefault="00436834" w:rsidP="002742A2">
      <w:pPr>
        <w:pStyle w:val="NormalWeb"/>
        <w:numPr>
          <w:ilvl w:val="0"/>
          <w:numId w:val="42"/>
        </w:numPr>
      </w:pPr>
      <w:r>
        <w:rPr>
          <w:rStyle w:val="Strong"/>
        </w:rPr>
        <w:t>Bank statement</w:t>
      </w:r>
      <w:r>
        <w:t xml:space="preserve"> showing at least </w:t>
      </w:r>
      <w:r>
        <w:rPr>
          <w:rStyle w:val="Strong"/>
        </w:rPr>
        <w:t>USD $10,000</w:t>
      </w:r>
      <w:r>
        <w:t xml:space="preserve"> (or equivalent)</w:t>
      </w:r>
    </w:p>
    <w:p w14:paraId="61601BB5" w14:textId="77777777" w:rsidR="00436834" w:rsidRDefault="00436834" w:rsidP="002742A2">
      <w:pPr>
        <w:pStyle w:val="NormalWeb"/>
        <w:numPr>
          <w:ilvl w:val="0"/>
          <w:numId w:val="42"/>
        </w:numPr>
      </w:pPr>
      <w:r>
        <w:rPr>
          <w:rStyle w:val="Strong"/>
        </w:rPr>
        <w:t>Academic transcripts and certificates</w:t>
      </w:r>
    </w:p>
    <w:p w14:paraId="3F13E212" w14:textId="77777777" w:rsidR="00436834" w:rsidRDefault="00436834" w:rsidP="002742A2">
      <w:pPr>
        <w:pStyle w:val="NormalWeb"/>
        <w:numPr>
          <w:ilvl w:val="0"/>
          <w:numId w:val="42"/>
        </w:numPr>
      </w:pPr>
      <w:r>
        <w:rPr>
          <w:rStyle w:val="Strong"/>
        </w:rPr>
        <w:t>Passport-sized photos</w:t>
      </w:r>
    </w:p>
    <w:p w14:paraId="78D494EB" w14:textId="77777777" w:rsidR="00436834" w:rsidRDefault="00436834" w:rsidP="002742A2">
      <w:pPr>
        <w:pStyle w:val="NormalWeb"/>
        <w:numPr>
          <w:ilvl w:val="0"/>
          <w:numId w:val="42"/>
        </w:numPr>
      </w:pPr>
      <w:r>
        <w:rPr>
          <w:rStyle w:val="Strong"/>
        </w:rPr>
        <w:t>Visa application fee</w:t>
      </w:r>
      <w:r>
        <w:t xml:space="preserve"> (varies by country)</w:t>
      </w:r>
    </w:p>
    <w:p w14:paraId="0E61E70C" w14:textId="77777777" w:rsidR="00436834" w:rsidRDefault="00436834" w:rsidP="002742A2">
      <w:pPr>
        <w:pStyle w:val="NormalWeb"/>
        <w:numPr>
          <w:ilvl w:val="0"/>
          <w:numId w:val="42"/>
        </w:numPr>
      </w:pPr>
      <w:r>
        <w:rPr>
          <w:rStyle w:val="Strong"/>
        </w:rPr>
        <w:t>TB test result</w:t>
      </w:r>
      <w:r>
        <w:t xml:space="preserve"> (from some countries including Pakistan)</w:t>
      </w:r>
    </w:p>
    <w:p w14:paraId="5CE96B95" w14:textId="77777777" w:rsidR="00436834" w:rsidRDefault="00436834" w:rsidP="00436834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  <w:b/>
          <w:bCs/>
        </w:rPr>
        <w:t>Application Process:</w:t>
      </w:r>
    </w:p>
    <w:p w14:paraId="01D12420" w14:textId="77777777" w:rsidR="00436834" w:rsidRDefault="00436834" w:rsidP="002742A2">
      <w:pPr>
        <w:pStyle w:val="NormalWeb"/>
        <w:numPr>
          <w:ilvl w:val="0"/>
          <w:numId w:val="43"/>
        </w:numPr>
      </w:pPr>
      <w:r>
        <w:t xml:space="preserve">Get admission and receive your </w:t>
      </w:r>
      <w:r>
        <w:rPr>
          <w:rStyle w:val="Strong"/>
        </w:rPr>
        <w:t>Certificate of Admission</w:t>
      </w:r>
    </w:p>
    <w:p w14:paraId="4F638FCE" w14:textId="77777777" w:rsidR="00436834" w:rsidRDefault="00436834" w:rsidP="002742A2">
      <w:pPr>
        <w:pStyle w:val="NormalWeb"/>
        <w:numPr>
          <w:ilvl w:val="0"/>
          <w:numId w:val="43"/>
        </w:numPr>
      </w:pPr>
      <w:r>
        <w:t>Collect all required documents</w:t>
      </w:r>
    </w:p>
    <w:p w14:paraId="3990A3D0" w14:textId="77777777" w:rsidR="00436834" w:rsidRDefault="00436834" w:rsidP="002742A2">
      <w:pPr>
        <w:pStyle w:val="NormalWeb"/>
        <w:numPr>
          <w:ilvl w:val="0"/>
          <w:numId w:val="43"/>
        </w:numPr>
      </w:pPr>
      <w:r>
        <w:t xml:space="preserve">Apply at the </w:t>
      </w:r>
      <w:r>
        <w:rPr>
          <w:rStyle w:val="Strong"/>
        </w:rPr>
        <w:t>Korean Embassy or Consulate</w:t>
      </w:r>
      <w:r>
        <w:t xml:space="preserve"> in your home country</w:t>
      </w:r>
    </w:p>
    <w:p w14:paraId="7CE92219" w14:textId="77777777" w:rsidR="00436834" w:rsidRDefault="00436834" w:rsidP="002742A2">
      <w:pPr>
        <w:pStyle w:val="NormalWeb"/>
        <w:numPr>
          <w:ilvl w:val="0"/>
          <w:numId w:val="43"/>
        </w:numPr>
      </w:pPr>
      <w:r>
        <w:t xml:space="preserve">Attend </w:t>
      </w:r>
      <w:r>
        <w:rPr>
          <w:rStyle w:val="Strong"/>
        </w:rPr>
        <w:t>interview</w:t>
      </w:r>
      <w:r>
        <w:t xml:space="preserve"> (if required)</w:t>
      </w:r>
    </w:p>
    <w:p w14:paraId="16CE1A7C" w14:textId="77777777" w:rsidR="00436834" w:rsidRDefault="00436834" w:rsidP="00436834">
      <w:pPr>
        <w:pStyle w:val="Heading3"/>
      </w:pP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Style w:val="Strong"/>
          <w:b/>
          <w:bCs/>
        </w:rPr>
        <w:t>Processing Time:</w:t>
      </w:r>
    </w:p>
    <w:p w14:paraId="7BDAD532" w14:textId="77777777" w:rsidR="00436834" w:rsidRDefault="00436834" w:rsidP="002742A2">
      <w:pPr>
        <w:pStyle w:val="NormalWeb"/>
        <w:numPr>
          <w:ilvl w:val="0"/>
          <w:numId w:val="44"/>
        </w:numPr>
      </w:pPr>
      <w:r>
        <w:t xml:space="preserve">Usually takes </w:t>
      </w:r>
      <w:r>
        <w:rPr>
          <w:rStyle w:val="Strong"/>
        </w:rPr>
        <w:t>2–4 weeks</w:t>
      </w:r>
      <w:r>
        <w:t>, depending on the embassy and season</w:t>
      </w:r>
    </w:p>
    <w:p w14:paraId="1531CA51" w14:textId="77777777" w:rsidR="00436834" w:rsidRDefault="00436834" w:rsidP="00436834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Conditions:</w:t>
      </w:r>
    </w:p>
    <w:p w14:paraId="322B2F50" w14:textId="77777777" w:rsidR="00436834" w:rsidRDefault="00436834" w:rsidP="002742A2">
      <w:pPr>
        <w:pStyle w:val="NormalWeb"/>
        <w:numPr>
          <w:ilvl w:val="0"/>
          <w:numId w:val="45"/>
        </w:numPr>
      </w:pPr>
      <w:r>
        <w:t xml:space="preserve">Can work </w:t>
      </w:r>
      <w:r>
        <w:rPr>
          <w:rStyle w:val="Strong"/>
        </w:rPr>
        <w:t>part-time</w:t>
      </w:r>
      <w:r>
        <w:t xml:space="preserve"> (after getting a work permit from immigration office)</w:t>
      </w:r>
    </w:p>
    <w:p w14:paraId="3DC2D825" w14:textId="77777777" w:rsidR="00436834" w:rsidRDefault="00436834" w:rsidP="002742A2">
      <w:pPr>
        <w:pStyle w:val="NormalWeb"/>
        <w:numPr>
          <w:ilvl w:val="1"/>
          <w:numId w:val="45"/>
        </w:numPr>
      </w:pPr>
      <w:r>
        <w:t xml:space="preserve">Up to </w:t>
      </w:r>
      <w:r>
        <w:rPr>
          <w:rStyle w:val="Strong"/>
        </w:rPr>
        <w:t>20 hours/week</w:t>
      </w:r>
      <w:r>
        <w:t xml:space="preserve"> during semesters</w:t>
      </w:r>
    </w:p>
    <w:p w14:paraId="76EAD33D" w14:textId="77777777" w:rsidR="00436834" w:rsidRDefault="00436834" w:rsidP="002742A2">
      <w:pPr>
        <w:pStyle w:val="NormalWeb"/>
        <w:numPr>
          <w:ilvl w:val="1"/>
          <w:numId w:val="45"/>
        </w:numPr>
      </w:pPr>
      <w:r>
        <w:t>Full-time during vacations</w:t>
      </w:r>
    </w:p>
    <w:p w14:paraId="29B6B629" w14:textId="77777777" w:rsidR="00436834" w:rsidRDefault="00436834" w:rsidP="002742A2">
      <w:pPr>
        <w:pStyle w:val="NormalWeb"/>
        <w:numPr>
          <w:ilvl w:val="0"/>
          <w:numId w:val="45"/>
        </w:numPr>
      </w:pPr>
      <w:r>
        <w:t xml:space="preserve">Visa is valid </w:t>
      </w:r>
      <w:r>
        <w:rPr>
          <w:rStyle w:val="Strong"/>
        </w:rPr>
        <w:t>for the length of your study program</w:t>
      </w:r>
    </w:p>
    <w:p w14:paraId="6177050E" w14:textId="77777777" w:rsidR="00436834" w:rsidRDefault="00436834" w:rsidP="002742A2">
      <w:pPr>
        <w:pStyle w:val="NormalWeb"/>
        <w:numPr>
          <w:ilvl w:val="0"/>
          <w:numId w:val="45"/>
        </w:numPr>
      </w:pPr>
      <w:r>
        <w:t>Must maintain academic performance and regular attendance</w:t>
      </w:r>
    </w:p>
    <w:p w14:paraId="2E09D2D6" w14:textId="77777777" w:rsidR="00436834" w:rsidRDefault="00436834" w:rsidP="00436834">
      <w:pPr>
        <w:pStyle w:val="NormalWeb"/>
        <w:rPr>
          <w:b/>
          <w:sz w:val="44"/>
          <w:szCs w:val="44"/>
        </w:rPr>
      </w:pPr>
      <w:r w:rsidRPr="00436834">
        <w:rPr>
          <w:b/>
          <w:sz w:val="44"/>
          <w:szCs w:val="44"/>
        </w:rPr>
        <w:t>10: New Zealand Student Visa:</w:t>
      </w:r>
    </w:p>
    <w:p w14:paraId="49EA3309" w14:textId="77777777" w:rsidR="00436834" w:rsidRDefault="00436834" w:rsidP="0043683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Eligibility:</w:t>
      </w:r>
    </w:p>
    <w:p w14:paraId="38B4AB33" w14:textId="77777777" w:rsidR="00436834" w:rsidRDefault="00436834" w:rsidP="002742A2">
      <w:pPr>
        <w:pStyle w:val="NormalWeb"/>
        <w:numPr>
          <w:ilvl w:val="0"/>
          <w:numId w:val="46"/>
        </w:numPr>
      </w:pPr>
      <w:r>
        <w:t xml:space="preserve">Offer of place from a </w:t>
      </w:r>
      <w:r>
        <w:rPr>
          <w:rStyle w:val="Strong"/>
        </w:rPr>
        <w:t>New Zealand education provider</w:t>
      </w:r>
    </w:p>
    <w:p w14:paraId="06188F95" w14:textId="77777777" w:rsidR="00436834" w:rsidRDefault="00436834" w:rsidP="002742A2">
      <w:pPr>
        <w:pStyle w:val="NormalWeb"/>
        <w:numPr>
          <w:ilvl w:val="0"/>
          <w:numId w:val="46"/>
        </w:numPr>
      </w:pPr>
      <w:r>
        <w:t xml:space="preserve">Sufficient </w:t>
      </w:r>
      <w:r>
        <w:rPr>
          <w:rStyle w:val="Strong"/>
        </w:rPr>
        <w:t>financial support</w:t>
      </w:r>
      <w:r>
        <w:t>:</w:t>
      </w:r>
    </w:p>
    <w:p w14:paraId="7749089D" w14:textId="77777777" w:rsidR="00436834" w:rsidRDefault="00436834" w:rsidP="002742A2">
      <w:pPr>
        <w:pStyle w:val="NormalWeb"/>
        <w:numPr>
          <w:ilvl w:val="0"/>
          <w:numId w:val="46"/>
        </w:numPr>
      </w:pPr>
      <w:r>
        <w:t xml:space="preserve">Proof of </w:t>
      </w:r>
      <w:r>
        <w:rPr>
          <w:rStyle w:val="Strong"/>
        </w:rPr>
        <w:t>genuine intent to study</w:t>
      </w:r>
    </w:p>
    <w:p w14:paraId="47DC65CC" w14:textId="77777777" w:rsidR="00436834" w:rsidRDefault="00436834" w:rsidP="002742A2">
      <w:pPr>
        <w:pStyle w:val="NormalWeb"/>
        <w:numPr>
          <w:ilvl w:val="0"/>
          <w:numId w:val="46"/>
        </w:numPr>
      </w:pPr>
      <w:r>
        <w:t>Good health and character (medical and police certificates if required)</w:t>
      </w:r>
    </w:p>
    <w:p w14:paraId="6D3A1933" w14:textId="77777777" w:rsidR="00436834" w:rsidRDefault="00436834" w:rsidP="002742A2">
      <w:pPr>
        <w:pStyle w:val="NormalWeb"/>
        <w:numPr>
          <w:ilvl w:val="0"/>
          <w:numId w:val="46"/>
        </w:numPr>
      </w:pPr>
      <w:r>
        <w:t xml:space="preserve">Full payment of </w:t>
      </w:r>
      <w:r>
        <w:rPr>
          <w:rStyle w:val="Strong"/>
        </w:rPr>
        <w:t>tuition fee</w:t>
      </w:r>
      <w:r>
        <w:t xml:space="preserve"> or confirmation of scholarship</w:t>
      </w:r>
    </w:p>
    <w:p w14:paraId="68E5AE6A" w14:textId="77777777" w:rsidR="00436834" w:rsidRDefault="00436834" w:rsidP="00436834">
      <w:pPr>
        <w:pStyle w:val="Heading3"/>
      </w:pPr>
      <w:r>
        <w:rPr>
          <w:rFonts w:ascii="Segoe UI Emoji" w:hAnsi="Segoe UI Emoji" w:cs="Segoe UI Emoji"/>
        </w:rPr>
        <w:t>📄</w:t>
      </w:r>
      <w:r>
        <w:t xml:space="preserve"> </w:t>
      </w:r>
      <w:r>
        <w:rPr>
          <w:rStyle w:val="Strong"/>
          <w:b/>
          <w:bCs/>
        </w:rPr>
        <w:t>Required Documents:</w:t>
      </w:r>
    </w:p>
    <w:p w14:paraId="4E610022" w14:textId="77777777" w:rsidR="00436834" w:rsidRDefault="00436834" w:rsidP="002742A2">
      <w:pPr>
        <w:pStyle w:val="NormalWeb"/>
        <w:numPr>
          <w:ilvl w:val="0"/>
          <w:numId w:val="47"/>
        </w:numPr>
      </w:pPr>
      <w:r>
        <w:rPr>
          <w:rStyle w:val="Strong"/>
        </w:rPr>
        <w:t>Completed visa application</w:t>
      </w:r>
      <w:r>
        <w:t xml:space="preserve"> (online or paper)</w:t>
      </w:r>
    </w:p>
    <w:p w14:paraId="7A4EFA34" w14:textId="77777777" w:rsidR="00436834" w:rsidRDefault="00436834" w:rsidP="002742A2">
      <w:pPr>
        <w:pStyle w:val="NormalWeb"/>
        <w:numPr>
          <w:ilvl w:val="0"/>
          <w:numId w:val="47"/>
        </w:numPr>
      </w:pPr>
      <w:r>
        <w:rPr>
          <w:rStyle w:val="Strong"/>
        </w:rPr>
        <w:t>Valid passport</w:t>
      </w:r>
    </w:p>
    <w:p w14:paraId="42E1A5A3" w14:textId="77777777" w:rsidR="00436834" w:rsidRDefault="00436834" w:rsidP="002742A2">
      <w:pPr>
        <w:pStyle w:val="NormalWeb"/>
        <w:numPr>
          <w:ilvl w:val="0"/>
          <w:numId w:val="47"/>
        </w:numPr>
      </w:pPr>
      <w:r>
        <w:rPr>
          <w:rStyle w:val="Strong"/>
        </w:rPr>
        <w:t>Offer of place</w:t>
      </w:r>
      <w:r>
        <w:t xml:space="preserve"> from a New Zealand institution</w:t>
      </w:r>
    </w:p>
    <w:p w14:paraId="659C24B8" w14:textId="77777777" w:rsidR="00436834" w:rsidRDefault="00436834" w:rsidP="002742A2">
      <w:pPr>
        <w:pStyle w:val="NormalWeb"/>
        <w:numPr>
          <w:ilvl w:val="0"/>
          <w:numId w:val="47"/>
        </w:numPr>
      </w:pPr>
      <w:r>
        <w:rPr>
          <w:rStyle w:val="Strong"/>
        </w:rPr>
        <w:t>Proof of funds</w:t>
      </w:r>
      <w:r>
        <w:t xml:space="preserve"> (bank statement, financial sponsor, or scholarship)</w:t>
      </w:r>
    </w:p>
    <w:p w14:paraId="3239A420" w14:textId="77777777" w:rsidR="00436834" w:rsidRDefault="00436834" w:rsidP="002742A2">
      <w:pPr>
        <w:pStyle w:val="NormalWeb"/>
        <w:numPr>
          <w:ilvl w:val="0"/>
          <w:numId w:val="47"/>
        </w:numPr>
      </w:pPr>
      <w:r>
        <w:rPr>
          <w:rStyle w:val="Strong"/>
        </w:rPr>
        <w:lastRenderedPageBreak/>
        <w:t>Tuition fee payment receipt</w:t>
      </w:r>
    </w:p>
    <w:p w14:paraId="685A2E13" w14:textId="77777777" w:rsidR="00436834" w:rsidRDefault="00436834" w:rsidP="002742A2">
      <w:pPr>
        <w:pStyle w:val="NormalWeb"/>
        <w:numPr>
          <w:ilvl w:val="0"/>
          <w:numId w:val="47"/>
        </w:numPr>
      </w:pPr>
      <w:r>
        <w:rPr>
          <w:rStyle w:val="Strong"/>
        </w:rPr>
        <w:t>Medical certificate</w:t>
      </w:r>
      <w:r>
        <w:t xml:space="preserve"> and chest X-ray (if staying over 6 months)</w:t>
      </w:r>
    </w:p>
    <w:p w14:paraId="66A66F8F" w14:textId="77777777" w:rsidR="00436834" w:rsidRDefault="00436834" w:rsidP="002742A2">
      <w:pPr>
        <w:pStyle w:val="NormalWeb"/>
        <w:numPr>
          <w:ilvl w:val="0"/>
          <w:numId w:val="47"/>
        </w:numPr>
      </w:pPr>
      <w:r>
        <w:rPr>
          <w:rStyle w:val="Strong"/>
        </w:rPr>
        <w:t>Police clearance certificate</w:t>
      </w:r>
      <w:r>
        <w:t xml:space="preserve"> (if over 17 and staying over 24 months)</w:t>
      </w:r>
    </w:p>
    <w:p w14:paraId="1A12A6EE" w14:textId="77777777" w:rsidR="00436834" w:rsidRDefault="00436834" w:rsidP="002742A2">
      <w:pPr>
        <w:pStyle w:val="NormalWeb"/>
        <w:numPr>
          <w:ilvl w:val="0"/>
          <w:numId w:val="47"/>
        </w:numPr>
      </w:pPr>
      <w:r>
        <w:rPr>
          <w:rStyle w:val="Strong"/>
        </w:rPr>
        <w:t>Health insurance</w:t>
      </w:r>
    </w:p>
    <w:p w14:paraId="589AB41A" w14:textId="77777777" w:rsidR="00436834" w:rsidRDefault="00436834" w:rsidP="002742A2">
      <w:pPr>
        <w:pStyle w:val="NormalWeb"/>
        <w:numPr>
          <w:ilvl w:val="0"/>
          <w:numId w:val="47"/>
        </w:numPr>
      </w:pPr>
      <w:r>
        <w:rPr>
          <w:rStyle w:val="Strong"/>
        </w:rPr>
        <w:t>Passport-size photographs</w:t>
      </w:r>
    </w:p>
    <w:p w14:paraId="41FC39C3" w14:textId="77777777" w:rsidR="00436834" w:rsidRDefault="00436834" w:rsidP="002742A2">
      <w:pPr>
        <w:pStyle w:val="NormalWeb"/>
        <w:numPr>
          <w:ilvl w:val="0"/>
          <w:numId w:val="47"/>
        </w:numPr>
      </w:pPr>
      <w:r>
        <w:rPr>
          <w:rStyle w:val="Strong"/>
        </w:rPr>
        <w:t>Visa application fee</w:t>
      </w:r>
      <w:r>
        <w:t xml:space="preserve"> (around NZD $375 online)</w:t>
      </w:r>
    </w:p>
    <w:p w14:paraId="0440D266" w14:textId="77777777" w:rsidR="00436834" w:rsidRDefault="00436834" w:rsidP="00436834">
      <w:pPr>
        <w:pStyle w:val="Heading3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  <w:b/>
          <w:bCs/>
        </w:rPr>
        <w:t>Application Process:</w:t>
      </w:r>
    </w:p>
    <w:p w14:paraId="45D43D64" w14:textId="77777777" w:rsidR="00436834" w:rsidRDefault="00436834" w:rsidP="002742A2">
      <w:pPr>
        <w:pStyle w:val="NormalWeb"/>
        <w:numPr>
          <w:ilvl w:val="0"/>
          <w:numId w:val="48"/>
        </w:numPr>
      </w:pPr>
      <w:r>
        <w:t>Apply online via Immigration New Zealand (INZ)</w:t>
      </w:r>
    </w:p>
    <w:p w14:paraId="7A43F0DA" w14:textId="77777777" w:rsidR="00436834" w:rsidRDefault="00436834" w:rsidP="002742A2">
      <w:pPr>
        <w:pStyle w:val="NormalWeb"/>
        <w:numPr>
          <w:ilvl w:val="0"/>
          <w:numId w:val="48"/>
        </w:numPr>
      </w:pPr>
      <w:r>
        <w:t>Submit supporting documents</w:t>
      </w:r>
    </w:p>
    <w:p w14:paraId="1B7BDEFF" w14:textId="77777777" w:rsidR="00436834" w:rsidRDefault="00436834" w:rsidP="002742A2">
      <w:pPr>
        <w:pStyle w:val="NormalWeb"/>
        <w:numPr>
          <w:ilvl w:val="0"/>
          <w:numId w:val="48"/>
        </w:numPr>
      </w:pPr>
      <w:r>
        <w:t>Complete medical and police checks (if required)</w:t>
      </w:r>
    </w:p>
    <w:p w14:paraId="7A26A397" w14:textId="77777777" w:rsidR="00436834" w:rsidRDefault="00436834" w:rsidP="002742A2">
      <w:pPr>
        <w:pStyle w:val="NormalWeb"/>
        <w:numPr>
          <w:ilvl w:val="0"/>
          <w:numId w:val="48"/>
        </w:numPr>
      </w:pPr>
      <w:r>
        <w:t>Wait for visa decision</w:t>
      </w:r>
    </w:p>
    <w:p w14:paraId="375ED895" w14:textId="77777777" w:rsidR="00436834" w:rsidRDefault="00436834" w:rsidP="00436834">
      <w:pPr>
        <w:pStyle w:val="Heading3"/>
      </w:pPr>
      <w:r>
        <w:rPr>
          <w:rFonts w:ascii="Segoe UI Emoji" w:hAnsi="Segoe UI Emoji" w:cs="Segoe UI Emoji"/>
        </w:rPr>
        <w:t>⏳</w:t>
      </w:r>
      <w:r>
        <w:t xml:space="preserve"> </w:t>
      </w:r>
      <w:r>
        <w:rPr>
          <w:rStyle w:val="Strong"/>
          <w:b/>
          <w:bCs/>
        </w:rPr>
        <w:t>Processing Time:</w:t>
      </w:r>
    </w:p>
    <w:p w14:paraId="4CA7A85D" w14:textId="77777777" w:rsidR="00436834" w:rsidRDefault="00436834" w:rsidP="002742A2">
      <w:pPr>
        <w:pStyle w:val="NormalWeb"/>
        <w:numPr>
          <w:ilvl w:val="0"/>
          <w:numId w:val="49"/>
        </w:numPr>
      </w:pPr>
      <w:proofErr w:type="gramStart"/>
      <w:r>
        <w:t>Typically</w:t>
      </w:r>
      <w:proofErr w:type="gramEnd"/>
      <w:r>
        <w:t xml:space="preserve"> </w:t>
      </w:r>
      <w:r>
        <w:rPr>
          <w:rStyle w:val="Strong"/>
        </w:rPr>
        <w:t>4 to 6 weeks</w:t>
      </w:r>
    </w:p>
    <w:p w14:paraId="56F2E8A0" w14:textId="77777777" w:rsidR="00436834" w:rsidRDefault="00436834" w:rsidP="002742A2">
      <w:pPr>
        <w:pStyle w:val="NormalWeb"/>
        <w:numPr>
          <w:ilvl w:val="0"/>
          <w:numId w:val="49"/>
        </w:numPr>
      </w:pPr>
      <w:r>
        <w:t>Can be longer during busy admission periods</w:t>
      </w:r>
    </w:p>
    <w:p w14:paraId="3FD33118" w14:textId="77777777" w:rsidR="00436834" w:rsidRDefault="00436834" w:rsidP="00436834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  <w:b/>
          <w:bCs/>
        </w:rPr>
        <w:t>Conditions:</w:t>
      </w:r>
    </w:p>
    <w:p w14:paraId="240F3FEF" w14:textId="77777777" w:rsidR="00436834" w:rsidRDefault="00436834" w:rsidP="002742A2">
      <w:pPr>
        <w:pStyle w:val="NormalWeb"/>
        <w:numPr>
          <w:ilvl w:val="0"/>
          <w:numId w:val="50"/>
        </w:numPr>
      </w:pPr>
      <w:r>
        <w:t xml:space="preserve">Can work </w:t>
      </w:r>
      <w:r>
        <w:rPr>
          <w:rStyle w:val="Strong"/>
        </w:rPr>
        <w:t>up to 20 hours/week</w:t>
      </w:r>
      <w:r>
        <w:t xml:space="preserve"> during study terms</w:t>
      </w:r>
    </w:p>
    <w:p w14:paraId="781481F9" w14:textId="77777777" w:rsidR="00436834" w:rsidRDefault="00436834" w:rsidP="002742A2">
      <w:pPr>
        <w:pStyle w:val="NormalWeb"/>
        <w:numPr>
          <w:ilvl w:val="0"/>
          <w:numId w:val="50"/>
        </w:numPr>
      </w:pPr>
      <w:r>
        <w:t xml:space="preserve">Can work </w:t>
      </w:r>
      <w:r>
        <w:rPr>
          <w:rStyle w:val="Strong"/>
        </w:rPr>
        <w:t>full-time</w:t>
      </w:r>
      <w:r>
        <w:t xml:space="preserve"> during holidays</w:t>
      </w:r>
    </w:p>
    <w:p w14:paraId="45CB189B" w14:textId="77777777" w:rsidR="00436834" w:rsidRDefault="00436834" w:rsidP="002742A2">
      <w:pPr>
        <w:pStyle w:val="NormalWeb"/>
        <w:numPr>
          <w:ilvl w:val="0"/>
          <w:numId w:val="50"/>
        </w:numPr>
      </w:pPr>
      <w:r>
        <w:t>Must attend classes and maintain satisfactory performance</w:t>
      </w:r>
    </w:p>
    <w:p w14:paraId="1B7BC28F" w14:textId="77777777" w:rsidR="00436834" w:rsidRDefault="00436834" w:rsidP="002742A2">
      <w:pPr>
        <w:pStyle w:val="NormalWeb"/>
        <w:numPr>
          <w:ilvl w:val="0"/>
          <w:numId w:val="50"/>
        </w:numPr>
      </w:pPr>
      <w:r>
        <w:t>Post-study work visa options available</w:t>
      </w:r>
    </w:p>
    <w:p w14:paraId="22238888" w14:textId="77777777" w:rsidR="00963ECA" w:rsidRDefault="00963ECA" w:rsidP="00963ECA">
      <w:pPr>
        <w:pStyle w:val="NormalWeb"/>
        <w:ind w:left="1440"/>
        <w:rPr>
          <w:b/>
          <w:sz w:val="44"/>
          <w:szCs w:val="44"/>
        </w:rPr>
      </w:pPr>
      <w:bookmarkStart w:id="2" w:name="_GoBack"/>
      <w:bookmarkEnd w:id="2"/>
      <w:r w:rsidRPr="00963ECA">
        <w:rPr>
          <w:b/>
          <w:sz w:val="44"/>
          <w:szCs w:val="44"/>
        </w:rPr>
        <w:t>UNIVERSITIES DET</w:t>
      </w:r>
      <w:r>
        <w:rPr>
          <w:b/>
          <w:sz w:val="44"/>
          <w:szCs w:val="44"/>
        </w:rPr>
        <w:t>AILS</w:t>
      </w:r>
    </w:p>
    <w:p w14:paraId="48398FD7" w14:textId="77777777" w:rsidR="00802165" w:rsidRPr="00913FF7" w:rsidRDefault="00963ECA" w:rsidP="00963ECA">
      <w:pPr>
        <w:pStyle w:val="NormalWeb"/>
        <w:rPr>
          <w:b/>
          <w:color w:val="FF0000"/>
          <w:sz w:val="36"/>
          <w:szCs w:val="36"/>
        </w:rPr>
      </w:pPr>
      <w:r w:rsidRPr="00913FF7">
        <w:rPr>
          <w:b/>
          <w:color w:val="FF0000"/>
          <w:sz w:val="36"/>
          <w:szCs w:val="36"/>
        </w:rPr>
        <w:t xml:space="preserve">1.UNIVERSITIES OF </w:t>
      </w:r>
      <w:proofErr w:type="gramStart"/>
      <w:r w:rsidRPr="00913FF7">
        <w:rPr>
          <w:b/>
          <w:color w:val="FF0000"/>
          <w:sz w:val="36"/>
          <w:szCs w:val="36"/>
        </w:rPr>
        <w:t>UK:-</w:t>
      </w:r>
      <w:proofErr w:type="gramEnd"/>
    </w:p>
    <w:p w14:paraId="634FFB0D" w14:textId="77777777" w:rsidR="00963ECA" w:rsidRDefault="00963ECA" w:rsidP="00963ECA">
      <w:pPr>
        <w:pStyle w:val="Heading2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University of Oxford</w:t>
      </w:r>
    </w:p>
    <w:p w14:paraId="0E5F1AA9" w14:textId="77777777" w:rsidR="00963ECA" w:rsidRDefault="00963ECA" w:rsidP="002742A2">
      <w:pPr>
        <w:pStyle w:val="NormalWeb"/>
        <w:numPr>
          <w:ilvl w:val="0"/>
          <w:numId w:val="70"/>
        </w:numPr>
      </w:pPr>
      <w:r>
        <w:rPr>
          <w:rStyle w:val="Strong"/>
        </w:rPr>
        <w:t>Reach Oxford Scholarship</w:t>
      </w:r>
      <w:r>
        <w:br/>
      </w:r>
      <w:r>
        <w:rPr>
          <w:rStyle w:val="Strong"/>
        </w:rPr>
        <w:t>Eligibility:</w:t>
      </w:r>
    </w:p>
    <w:p w14:paraId="718E7F50" w14:textId="77777777" w:rsidR="005D2C94" w:rsidRDefault="00963ECA" w:rsidP="002742A2">
      <w:pPr>
        <w:pStyle w:val="NormalWeb"/>
        <w:numPr>
          <w:ilvl w:val="1"/>
          <w:numId w:val="70"/>
        </w:numPr>
        <w:rPr>
          <w:rStyle w:val="relative"/>
        </w:rPr>
      </w:pPr>
      <w:r>
        <w:rPr>
          <w:rStyle w:val="relative"/>
        </w:rPr>
        <w:t xml:space="preserve">For </w:t>
      </w:r>
      <w:r>
        <w:rPr>
          <w:rStyle w:val="Strong"/>
        </w:rPr>
        <w:t>undergraduates</w:t>
      </w:r>
      <w:r>
        <w:rPr>
          <w:rStyle w:val="relative"/>
        </w:rPr>
        <w:t xml:space="preserve"> only (3–4 years) from DAC</w:t>
      </w:r>
      <w:r>
        <w:rPr>
          <w:rStyle w:val="relative"/>
        </w:rPr>
        <w:noBreakHyphen/>
        <w:t>listed low</w:t>
      </w:r>
      <w:r>
        <w:rPr>
          <w:rStyle w:val="relative"/>
        </w:rPr>
        <w:noBreakHyphen/>
        <w:t>income countries (e.g., Pakistan) </w:t>
      </w:r>
      <w:r>
        <w:t xml:space="preserve"> </w:t>
      </w:r>
    </w:p>
    <w:p w14:paraId="02B70991" w14:textId="77777777" w:rsidR="005D2C94" w:rsidRDefault="00963ECA" w:rsidP="002742A2">
      <w:pPr>
        <w:pStyle w:val="NormalWeb"/>
        <w:numPr>
          <w:ilvl w:val="1"/>
          <w:numId w:val="70"/>
        </w:numPr>
        <w:rPr>
          <w:rStyle w:val="ms-1"/>
        </w:rPr>
      </w:pPr>
      <w:r>
        <w:rPr>
          <w:rStyle w:val="relative"/>
        </w:rPr>
        <w:t>High academic merit, financial need, social commitment, and intent to return home </w:t>
      </w:r>
    </w:p>
    <w:p w14:paraId="42F6A990" w14:textId="77777777" w:rsidR="00963ECA" w:rsidRDefault="00963ECA" w:rsidP="002742A2">
      <w:pPr>
        <w:pStyle w:val="NormalWeb"/>
        <w:numPr>
          <w:ilvl w:val="1"/>
          <w:numId w:val="70"/>
        </w:numPr>
      </w:pPr>
      <w:r>
        <w:rPr>
          <w:rStyle w:val="Strong"/>
        </w:rPr>
        <w:t>Covers:</w:t>
      </w:r>
      <w:r>
        <w:rPr>
          <w:rStyle w:val="relative"/>
        </w:rPr>
        <w:t xml:space="preserve"> Full tuition, living grant, and one return airfare per year </w:t>
      </w:r>
    </w:p>
    <w:p w14:paraId="0BD3C166" w14:textId="77777777" w:rsidR="00963ECA" w:rsidRDefault="00963ECA" w:rsidP="002742A2">
      <w:pPr>
        <w:pStyle w:val="NormalWeb"/>
        <w:numPr>
          <w:ilvl w:val="0"/>
          <w:numId w:val="70"/>
        </w:numPr>
      </w:pPr>
      <w:r>
        <w:rPr>
          <w:rStyle w:val="Strong"/>
        </w:rPr>
        <w:t>Clarendon Fund</w:t>
      </w:r>
      <w:r>
        <w:br/>
      </w:r>
      <w:r>
        <w:rPr>
          <w:rStyle w:val="Strong"/>
        </w:rPr>
        <w:t>Eligibility:</w:t>
      </w:r>
    </w:p>
    <w:p w14:paraId="55AF267E" w14:textId="77777777" w:rsidR="005D2C94" w:rsidRDefault="00963ECA" w:rsidP="002742A2">
      <w:pPr>
        <w:pStyle w:val="NormalWeb"/>
        <w:numPr>
          <w:ilvl w:val="1"/>
          <w:numId w:val="70"/>
        </w:numPr>
        <w:rPr>
          <w:rStyle w:val="ms-1"/>
        </w:rPr>
      </w:pPr>
      <w:r>
        <w:rPr>
          <w:rStyle w:val="relative"/>
        </w:rPr>
        <w:t xml:space="preserve">Automatic consideration for </w:t>
      </w:r>
      <w:r>
        <w:rPr>
          <w:rStyle w:val="Strong"/>
        </w:rPr>
        <w:t>all graduate (Master’s and PhD)</w:t>
      </w:r>
      <w:r>
        <w:rPr>
          <w:rStyle w:val="relative"/>
        </w:rPr>
        <w:t xml:space="preserve"> applicants Based on </w:t>
      </w:r>
      <w:r>
        <w:rPr>
          <w:rStyle w:val="Strong"/>
        </w:rPr>
        <w:t>academic excellence and potential</w:t>
      </w:r>
      <w:r>
        <w:rPr>
          <w:rStyle w:val="relative"/>
        </w:rPr>
        <w:t> </w:t>
      </w:r>
    </w:p>
    <w:p w14:paraId="3B6491B5" w14:textId="77777777" w:rsidR="00963ECA" w:rsidRDefault="00963ECA" w:rsidP="002742A2">
      <w:pPr>
        <w:pStyle w:val="NormalWeb"/>
        <w:numPr>
          <w:ilvl w:val="1"/>
          <w:numId w:val="70"/>
        </w:numPr>
      </w:pPr>
      <w:r>
        <w:rPr>
          <w:rStyle w:val="Strong"/>
        </w:rPr>
        <w:lastRenderedPageBreak/>
        <w:t>Covers:</w:t>
      </w:r>
      <w:r>
        <w:rPr>
          <w:rStyle w:val="relative"/>
        </w:rPr>
        <w:t xml:space="preserve"> Full fees plus living stipend </w:t>
      </w:r>
    </w:p>
    <w:p w14:paraId="1C368FBE" w14:textId="77777777" w:rsidR="00963ECA" w:rsidRDefault="00963ECA" w:rsidP="002742A2">
      <w:pPr>
        <w:pStyle w:val="NormalWeb"/>
        <w:numPr>
          <w:ilvl w:val="0"/>
          <w:numId w:val="70"/>
        </w:numPr>
      </w:pPr>
      <w:r>
        <w:rPr>
          <w:rStyle w:val="Strong"/>
        </w:rPr>
        <w:t>Weidenfeld</w:t>
      </w:r>
      <w:r>
        <w:rPr>
          <w:rStyle w:val="Strong"/>
        </w:rPr>
        <w:noBreakHyphen/>
        <w:t xml:space="preserve">Hoffmann Scholarships &amp; Leadership </w:t>
      </w:r>
      <w:proofErr w:type="spellStart"/>
      <w:r>
        <w:rPr>
          <w:rStyle w:val="Strong"/>
        </w:rPr>
        <w:t>Programe</w:t>
      </w:r>
      <w:proofErr w:type="spellEnd"/>
      <w:r>
        <w:br/>
      </w:r>
      <w:r>
        <w:rPr>
          <w:rStyle w:val="Strong"/>
        </w:rPr>
        <w:t>Eligibility:</w:t>
      </w:r>
    </w:p>
    <w:p w14:paraId="74352E55" w14:textId="77777777" w:rsidR="005D2C94" w:rsidRDefault="00963ECA" w:rsidP="002742A2">
      <w:pPr>
        <w:pStyle w:val="NormalWeb"/>
        <w:numPr>
          <w:ilvl w:val="1"/>
          <w:numId w:val="70"/>
        </w:numPr>
        <w:rPr>
          <w:rStyle w:val="relative"/>
        </w:rPr>
      </w:pPr>
      <w:r>
        <w:rPr>
          <w:rStyle w:val="Strong"/>
        </w:rPr>
        <w:t>Graduate</w:t>
      </w:r>
      <w:r>
        <w:rPr>
          <w:rStyle w:val="relative"/>
        </w:rPr>
        <w:t xml:space="preserve"> students (mostly 1</w:t>
      </w:r>
      <w:r>
        <w:rPr>
          <w:rStyle w:val="relative"/>
        </w:rPr>
        <w:noBreakHyphen/>
        <w:t>year Master's) from emerging economies Must show leadership potential and a plan to return home </w:t>
      </w:r>
    </w:p>
    <w:p w14:paraId="373F6991" w14:textId="77777777" w:rsidR="00963ECA" w:rsidRDefault="00963ECA" w:rsidP="002742A2">
      <w:pPr>
        <w:pStyle w:val="NormalWeb"/>
        <w:numPr>
          <w:ilvl w:val="1"/>
          <w:numId w:val="70"/>
        </w:numPr>
        <w:rPr>
          <w:rStyle w:val="relative"/>
        </w:rPr>
      </w:pPr>
      <w:r>
        <w:rPr>
          <w:rStyle w:val="Strong"/>
        </w:rPr>
        <w:t>Covers:</w:t>
      </w:r>
      <w:r>
        <w:rPr>
          <w:rStyle w:val="relative"/>
        </w:rPr>
        <w:t xml:space="preserve"> Full tuition, living costs, and leadership </w:t>
      </w:r>
      <w:proofErr w:type="spellStart"/>
      <w:r>
        <w:rPr>
          <w:rStyle w:val="relative"/>
        </w:rPr>
        <w:t>program</w:t>
      </w:r>
      <w:r w:rsidR="005D2C94">
        <w:rPr>
          <w:rStyle w:val="relative"/>
        </w:rPr>
        <w:t>e</w:t>
      </w:r>
      <w:proofErr w:type="spellEnd"/>
      <w:r>
        <w:rPr>
          <w:rStyle w:val="relative"/>
        </w:rPr>
        <w:t xml:space="preserve"> expenses</w:t>
      </w:r>
    </w:p>
    <w:p w14:paraId="16C1AEBA" w14:textId="77777777" w:rsidR="00C51D2A" w:rsidRDefault="00C51D2A" w:rsidP="00C51D2A">
      <w:pPr>
        <w:pStyle w:val="NormalWeb"/>
        <w:rPr>
          <w:rStyle w:val="relative"/>
        </w:rPr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</w:rPr>
        <w:t>Academic Programs Offered</w:t>
      </w:r>
    </w:p>
    <w:p w14:paraId="1F58E140" w14:textId="77777777" w:rsidR="005D2C94" w:rsidRDefault="005D2C94" w:rsidP="005D2C94">
      <w:pPr>
        <w:pStyle w:val="Heading3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Undergraduate Degrees (BA/BM </w:t>
      </w:r>
      <w:proofErr w:type="spellStart"/>
      <w:r>
        <w:rPr>
          <w:rStyle w:val="Strong"/>
          <w:b/>
          <w:bCs/>
        </w:rPr>
        <w:t>BCh</w:t>
      </w:r>
      <w:proofErr w:type="spellEnd"/>
      <w:r>
        <w:rPr>
          <w:rStyle w:val="Strong"/>
          <w:b/>
          <w:bCs/>
        </w:rPr>
        <w:t>/</w:t>
      </w:r>
      <w:proofErr w:type="spellStart"/>
      <w:r>
        <w:rPr>
          <w:rStyle w:val="Strong"/>
          <w:b/>
          <w:bCs/>
        </w:rPr>
        <w:t>MBiochem</w:t>
      </w:r>
      <w:proofErr w:type="spellEnd"/>
      <w:r>
        <w:rPr>
          <w:rStyle w:val="Strong"/>
          <w:b/>
          <w:bCs/>
        </w:rPr>
        <w:t>/BCL, etc.)</w:t>
      </w:r>
    </w:p>
    <w:p w14:paraId="2FC61943" w14:textId="77777777" w:rsidR="005D2C94" w:rsidRDefault="005D2C94" w:rsidP="002742A2">
      <w:pPr>
        <w:pStyle w:val="NormalWeb"/>
        <w:numPr>
          <w:ilvl w:val="0"/>
          <w:numId w:val="73"/>
        </w:numPr>
      </w:pPr>
      <w:r>
        <w:rPr>
          <w:rStyle w:val="relative"/>
        </w:rPr>
        <w:t>Ancient &amp; Modern History – BA</w:t>
      </w:r>
    </w:p>
    <w:p w14:paraId="5DC3DDFA" w14:textId="77777777" w:rsidR="005D2C94" w:rsidRDefault="005D2C94" w:rsidP="002742A2">
      <w:pPr>
        <w:pStyle w:val="NormalWeb"/>
        <w:numPr>
          <w:ilvl w:val="0"/>
          <w:numId w:val="73"/>
        </w:numPr>
      </w:pPr>
      <w:r>
        <w:rPr>
          <w:rStyle w:val="relative"/>
        </w:rPr>
        <w:t>Archaeology &amp; Anthropology – BA</w:t>
      </w:r>
    </w:p>
    <w:p w14:paraId="3E27BA54" w14:textId="77777777" w:rsidR="005D2C94" w:rsidRDefault="005D2C94" w:rsidP="002742A2">
      <w:pPr>
        <w:pStyle w:val="NormalWeb"/>
        <w:numPr>
          <w:ilvl w:val="0"/>
          <w:numId w:val="73"/>
        </w:numPr>
      </w:pPr>
      <w:r>
        <w:rPr>
          <w:rStyle w:val="relative"/>
        </w:rPr>
        <w:t>Arabic; Asian &amp; Middle Eastern Studies – BA</w:t>
      </w:r>
    </w:p>
    <w:p w14:paraId="152401AF" w14:textId="77777777" w:rsidR="005D2C94" w:rsidRDefault="005D2C94" w:rsidP="002742A2">
      <w:pPr>
        <w:pStyle w:val="NormalWeb"/>
        <w:numPr>
          <w:ilvl w:val="0"/>
          <w:numId w:val="73"/>
        </w:numPr>
      </w:pPr>
      <w:r>
        <w:rPr>
          <w:rStyle w:val="relative"/>
        </w:rPr>
        <w:t xml:space="preserve">Biochemistry – </w:t>
      </w:r>
      <w:proofErr w:type="spellStart"/>
      <w:r>
        <w:rPr>
          <w:rStyle w:val="relative"/>
        </w:rPr>
        <w:t>MBiochem</w:t>
      </w:r>
      <w:proofErr w:type="spellEnd"/>
      <w:r>
        <w:rPr>
          <w:rStyle w:val="relative"/>
        </w:rPr>
        <w:t xml:space="preserve"> (4 years)</w:t>
      </w:r>
    </w:p>
    <w:p w14:paraId="21614FE6" w14:textId="77777777" w:rsidR="005D2C94" w:rsidRDefault="005D2C94" w:rsidP="002742A2">
      <w:pPr>
        <w:pStyle w:val="NormalWeb"/>
        <w:numPr>
          <w:ilvl w:val="0"/>
          <w:numId w:val="73"/>
        </w:numPr>
      </w:pPr>
      <w:r>
        <w:rPr>
          <w:rStyle w:val="relative"/>
        </w:rPr>
        <w:t>Chemistry, Physics, Mathematics, Engineering Science – BSc/M Math/MEng/BA/M Phys</w:t>
      </w:r>
    </w:p>
    <w:p w14:paraId="2D42DC4F" w14:textId="77777777" w:rsidR="005D2C94" w:rsidRDefault="005D2C94" w:rsidP="002742A2">
      <w:pPr>
        <w:pStyle w:val="NormalWeb"/>
        <w:numPr>
          <w:ilvl w:val="0"/>
          <w:numId w:val="73"/>
        </w:numPr>
      </w:pPr>
      <w:r>
        <w:rPr>
          <w:rStyle w:val="relative"/>
        </w:rPr>
        <w:t>Classics; Classics &amp; Modern Language – BA</w:t>
      </w:r>
    </w:p>
    <w:p w14:paraId="790A8D8D" w14:textId="77777777" w:rsidR="005D2C94" w:rsidRDefault="005D2C94" w:rsidP="002742A2">
      <w:pPr>
        <w:pStyle w:val="NormalWeb"/>
        <w:numPr>
          <w:ilvl w:val="0"/>
          <w:numId w:val="73"/>
        </w:numPr>
      </w:pPr>
      <w:r>
        <w:rPr>
          <w:rStyle w:val="relative"/>
        </w:rPr>
        <w:t>Economics &amp; Management – BA</w:t>
      </w:r>
    </w:p>
    <w:p w14:paraId="24E545AC" w14:textId="77777777" w:rsidR="005D2C94" w:rsidRDefault="005D2C94" w:rsidP="002742A2">
      <w:pPr>
        <w:pStyle w:val="NormalWeb"/>
        <w:numPr>
          <w:ilvl w:val="0"/>
          <w:numId w:val="73"/>
        </w:numPr>
      </w:pPr>
      <w:r>
        <w:rPr>
          <w:rStyle w:val="relative"/>
        </w:rPr>
        <w:t>English Language &amp; Literature – BA</w:t>
      </w:r>
    </w:p>
    <w:p w14:paraId="0AAE9D3F" w14:textId="77777777" w:rsidR="005D2C94" w:rsidRDefault="005D2C94" w:rsidP="002742A2">
      <w:pPr>
        <w:pStyle w:val="NormalWeb"/>
        <w:numPr>
          <w:ilvl w:val="0"/>
          <w:numId w:val="73"/>
        </w:numPr>
      </w:pPr>
      <w:r>
        <w:rPr>
          <w:rStyle w:val="relative"/>
        </w:rPr>
        <w:t>Fine Art – BFA</w:t>
      </w:r>
    </w:p>
    <w:p w14:paraId="67D3317B" w14:textId="77777777" w:rsidR="005D2C94" w:rsidRDefault="005D2C94" w:rsidP="002742A2">
      <w:pPr>
        <w:pStyle w:val="NormalWeb"/>
        <w:numPr>
          <w:ilvl w:val="0"/>
          <w:numId w:val="73"/>
        </w:numPr>
      </w:pPr>
      <w:r>
        <w:rPr>
          <w:rStyle w:val="relative"/>
        </w:rPr>
        <w:t>Geography; Human Sciences; History (and combined fields) – BA</w:t>
      </w:r>
    </w:p>
    <w:p w14:paraId="2C1E3358" w14:textId="77777777" w:rsidR="005D2C94" w:rsidRDefault="005D2C94" w:rsidP="002742A2">
      <w:pPr>
        <w:pStyle w:val="NormalWeb"/>
        <w:numPr>
          <w:ilvl w:val="0"/>
          <w:numId w:val="73"/>
        </w:numPr>
      </w:pPr>
      <w:r>
        <w:rPr>
          <w:rStyle w:val="relative"/>
        </w:rPr>
        <w:t>Law (Jurisprudence) – BA</w:t>
      </w:r>
    </w:p>
    <w:p w14:paraId="1DA493E2" w14:textId="77777777" w:rsidR="005D2C94" w:rsidRDefault="005D2C94" w:rsidP="002742A2">
      <w:pPr>
        <w:pStyle w:val="NormalWeb"/>
        <w:numPr>
          <w:ilvl w:val="0"/>
          <w:numId w:val="73"/>
        </w:numPr>
      </w:pPr>
      <w:r>
        <w:rPr>
          <w:rStyle w:val="relative"/>
        </w:rPr>
        <w:t>Linguistics, Modern Languages, Music – BA</w:t>
      </w:r>
    </w:p>
    <w:p w14:paraId="4DCA0191" w14:textId="77777777" w:rsidR="005D2C94" w:rsidRDefault="005D2C94" w:rsidP="002742A2">
      <w:pPr>
        <w:pStyle w:val="NormalWeb"/>
        <w:numPr>
          <w:ilvl w:val="0"/>
          <w:numId w:val="73"/>
        </w:numPr>
      </w:pPr>
      <w:r>
        <w:rPr>
          <w:rStyle w:val="relative"/>
        </w:rPr>
        <w:t>Philosophy, Theology, PPE (Philosophy, Politics &amp; Economics), combined philosophy degrees – BA</w:t>
      </w:r>
    </w:p>
    <w:p w14:paraId="59AB07EB" w14:textId="77777777" w:rsidR="005D2C94" w:rsidRDefault="005D2C94" w:rsidP="002742A2">
      <w:pPr>
        <w:pStyle w:val="NormalWeb"/>
        <w:numPr>
          <w:ilvl w:val="0"/>
          <w:numId w:val="73"/>
        </w:numPr>
      </w:pPr>
      <w:r>
        <w:rPr>
          <w:rStyle w:val="relative"/>
        </w:rPr>
        <w:t>Psychology, Experimental Psychology, Psychology</w:t>
      </w:r>
      <w:r>
        <w:rPr>
          <w:rStyle w:val="relative"/>
        </w:rPr>
        <w:noBreakHyphen/>
        <w:t>Philosophy</w:t>
      </w:r>
      <w:r>
        <w:rPr>
          <w:rStyle w:val="relative"/>
        </w:rPr>
        <w:noBreakHyphen/>
        <w:t>Linguistics – BA</w:t>
      </w:r>
    </w:p>
    <w:p w14:paraId="115B9FF6" w14:textId="77777777" w:rsidR="005D2C94" w:rsidRDefault="005D2C94" w:rsidP="002742A2">
      <w:pPr>
        <w:pStyle w:val="NormalWeb"/>
        <w:numPr>
          <w:ilvl w:val="0"/>
          <w:numId w:val="73"/>
        </w:numPr>
      </w:pPr>
      <w:r>
        <w:rPr>
          <w:rStyle w:val="relative"/>
        </w:rPr>
        <w:t>Religion &amp; Theology variants – BA</w:t>
      </w:r>
    </w:p>
    <w:p w14:paraId="03144ED4" w14:textId="77777777" w:rsidR="005D2C94" w:rsidRDefault="005D2C94" w:rsidP="002742A2">
      <w:pPr>
        <w:pStyle w:val="NormalWeb"/>
        <w:numPr>
          <w:ilvl w:val="0"/>
          <w:numId w:val="73"/>
        </w:numPr>
      </w:pPr>
      <w:r>
        <w:rPr>
          <w:rStyle w:val="relative"/>
        </w:rPr>
        <w:t>Medicine (undergrad 6 </w:t>
      </w:r>
      <w:proofErr w:type="spellStart"/>
      <w:r>
        <w:rPr>
          <w:rStyle w:val="relative"/>
        </w:rPr>
        <w:t>yrs</w:t>
      </w:r>
      <w:proofErr w:type="spellEnd"/>
      <w:r>
        <w:rPr>
          <w:rStyle w:val="relative"/>
        </w:rPr>
        <w:t xml:space="preserve"> BM </w:t>
      </w:r>
      <w:proofErr w:type="spellStart"/>
      <w:r>
        <w:rPr>
          <w:rStyle w:val="relative"/>
        </w:rPr>
        <w:t>BCh</w:t>
      </w:r>
      <w:proofErr w:type="spellEnd"/>
      <w:r>
        <w:rPr>
          <w:rStyle w:val="relative"/>
        </w:rPr>
        <w:t>; graduate-entry 4 </w:t>
      </w:r>
      <w:proofErr w:type="spellStart"/>
      <w:r>
        <w:rPr>
          <w:rStyle w:val="relative"/>
        </w:rPr>
        <w:t>yrs</w:t>
      </w:r>
      <w:proofErr w:type="spellEnd"/>
      <w:r>
        <w:rPr>
          <w:rStyle w:val="relative"/>
        </w:rPr>
        <w:t>)</w:t>
      </w:r>
    </w:p>
    <w:p w14:paraId="3D20BFCE" w14:textId="77777777" w:rsidR="005D2C94" w:rsidRDefault="005D2C94" w:rsidP="005D2C94">
      <w:pPr>
        <w:pStyle w:val="NormalWeb"/>
      </w:pPr>
      <w:r>
        <w:rPr>
          <w:rStyle w:val="Emphasis"/>
        </w:rPr>
        <w:t>Approximately 280+ courses available</w:t>
      </w:r>
      <w:r>
        <w:t xml:space="preserve"> </w:t>
      </w:r>
    </w:p>
    <w:p w14:paraId="2C6B22CC" w14:textId="77777777" w:rsidR="005D2C94" w:rsidRDefault="0004743D" w:rsidP="005D2C94">
      <w:r>
        <w:pict w14:anchorId="30A03471">
          <v:rect id="_x0000_i1025" style="width:0;height:1.5pt" o:hralign="center" o:hrstd="t" o:hr="t" fillcolor="#a0a0a0" stroked="f"/>
        </w:pict>
      </w:r>
    </w:p>
    <w:p w14:paraId="2522B83D" w14:textId="77777777" w:rsidR="005D2C94" w:rsidRDefault="005D2C94" w:rsidP="005D2C94">
      <w:pPr>
        <w:pStyle w:val="Heading3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  <w:b/>
          <w:bCs/>
        </w:rPr>
        <w:t>Graduate Programs – Taught &amp; Research</w:t>
      </w:r>
    </w:p>
    <w:p w14:paraId="4002C49E" w14:textId="77777777" w:rsidR="005D2C94" w:rsidRDefault="005D2C94" w:rsidP="005D2C94">
      <w:pPr>
        <w:pStyle w:val="NormalWeb"/>
      </w:pPr>
      <w:r>
        <w:rPr>
          <w:rStyle w:val="Strong"/>
        </w:rPr>
        <w:t>Master’s (MSc/</w:t>
      </w:r>
      <w:proofErr w:type="spellStart"/>
      <w:r>
        <w:rPr>
          <w:rStyle w:val="Strong"/>
        </w:rPr>
        <w:t>MSt</w:t>
      </w:r>
      <w:proofErr w:type="spellEnd"/>
      <w:r>
        <w:rPr>
          <w:rStyle w:val="Strong"/>
        </w:rPr>
        <w:t>/MPhil/Diploma, ~1–2 </w:t>
      </w:r>
      <w:proofErr w:type="spellStart"/>
      <w:r>
        <w:rPr>
          <w:rStyle w:val="Strong"/>
        </w:rPr>
        <w:t>yrs</w:t>
      </w:r>
      <w:proofErr w:type="spellEnd"/>
      <w:r>
        <w:rPr>
          <w:rStyle w:val="Strong"/>
        </w:rPr>
        <w:t>)</w:t>
      </w:r>
    </w:p>
    <w:p w14:paraId="453DADAD" w14:textId="77777777" w:rsidR="005D2C94" w:rsidRDefault="005D2C94" w:rsidP="002742A2">
      <w:pPr>
        <w:pStyle w:val="NormalWeb"/>
        <w:numPr>
          <w:ilvl w:val="0"/>
          <w:numId w:val="74"/>
        </w:numPr>
      </w:pPr>
      <w:r>
        <w:rPr>
          <w:rStyle w:val="relative"/>
        </w:rPr>
        <w:t>Creative Writing (</w:t>
      </w:r>
      <w:proofErr w:type="spellStart"/>
      <w:r>
        <w:rPr>
          <w:rStyle w:val="relative"/>
        </w:rPr>
        <w:t>MSt</w:t>
      </w:r>
      <w:proofErr w:type="spellEnd"/>
      <w:r>
        <w:rPr>
          <w:rStyle w:val="relative"/>
        </w:rPr>
        <w:t>), Clinical Neuroscience, Chemical Biology, Organic Chemistry (MSc/MSc by Research)</w:t>
      </w:r>
    </w:p>
    <w:p w14:paraId="6A3C9C3D" w14:textId="77777777" w:rsidR="005D2C94" w:rsidRDefault="005D2C94" w:rsidP="002742A2">
      <w:pPr>
        <w:pStyle w:val="NormalWeb"/>
        <w:numPr>
          <w:ilvl w:val="0"/>
          <w:numId w:val="74"/>
        </w:numPr>
      </w:pPr>
      <w:r>
        <w:rPr>
          <w:rStyle w:val="relative"/>
        </w:rPr>
        <w:t>Global Governance &amp; Diplomacy, Migration Studies, Development Studies (MPhil/MSc)</w:t>
      </w:r>
    </w:p>
    <w:p w14:paraId="3242BA8F" w14:textId="77777777" w:rsidR="005D2C94" w:rsidRDefault="005D2C94" w:rsidP="002742A2">
      <w:pPr>
        <w:pStyle w:val="NormalWeb"/>
        <w:numPr>
          <w:ilvl w:val="0"/>
          <w:numId w:val="74"/>
        </w:numPr>
      </w:pPr>
      <w:r>
        <w:rPr>
          <w:rStyle w:val="relative"/>
        </w:rPr>
        <w:t xml:space="preserve">Financial Economics, Law &amp; Finance, Major </w:t>
      </w:r>
      <w:r w:rsidR="00FE0DAF">
        <w:rPr>
          <w:rStyle w:val="relative"/>
        </w:rPr>
        <w:t>Program</w:t>
      </w:r>
      <w:r>
        <w:rPr>
          <w:rStyle w:val="relative"/>
        </w:rPr>
        <w:t xml:space="preserve"> Management, Global Healthcare Leadership</w:t>
      </w:r>
    </w:p>
    <w:p w14:paraId="44FBD717" w14:textId="77777777" w:rsidR="005D2C94" w:rsidRDefault="005D2C94" w:rsidP="002742A2">
      <w:pPr>
        <w:pStyle w:val="NormalWeb"/>
        <w:numPr>
          <w:ilvl w:val="0"/>
          <w:numId w:val="74"/>
        </w:numPr>
      </w:pPr>
      <w:r>
        <w:rPr>
          <w:rStyle w:val="relative"/>
        </w:rPr>
        <w:t>Environmental &amp; Earth Sciences (e.g., Biodiversity, Geosciences)</w:t>
      </w:r>
    </w:p>
    <w:p w14:paraId="0C7770B7" w14:textId="77777777" w:rsidR="005D2C94" w:rsidRDefault="005D2C94" w:rsidP="002742A2">
      <w:pPr>
        <w:pStyle w:val="NormalWeb"/>
        <w:numPr>
          <w:ilvl w:val="0"/>
          <w:numId w:val="74"/>
        </w:numPr>
      </w:pPr>
      <w:r>
        <w:rPr>
          <w:rStyle w:val="relative"/>
        </w:rPr>
        <w:t>Statistics, Applied Mathematics, Physical/Theoretical Chemistry, Physics, Zoology</w:t>
      </w:r>
    </w:p>
    <w:p w14:paraId="5D2BCA69" w14:textId="77777777" w:rsidR="005D2C94" w:rsidRDefault="005D2C94" w:rsidP="005D2C94">
      <w:pPr>
        <w:pStyle w:val="NormalWeb"/>
      </w:pPr>
      <w:r>
        <w:rPr>
          <w:rStyle w:val="Strong"/>
        </w:rPr>
        <w:lastRenderedPageBreak/>
        <w:t>Doctoral (DPhil/PhD, ~3–4 y</w:t>
      </w:r>
      <w:r w:rsidR="00FE0DAF">
        <w:rPr>
          <w:rStyle w:val="Strong"/>
        </w:rPr>
        <w:t>ea</w:t>
      </w:r>
      <w:r>
        <w:rPr>
          <w:rStyle w:val="Strong"/>
        </w:rPr>
        <w:t>rs)</w:t>
      </w:r>
    </w:p>
    <w:p w14:paraId="7401053E" w14:textId="77777777" w:rsidR="005D2C94" w:rsidRDefault="005D2C94" w:rsidP="002742A2">
      <w:pPr>
        <w:pStyle w:val="NormalWeb"/>
        <w:numPr>
          <w:ilvl w:val="0"/>
          <w:numId w:val="75"/>
        </w:numPr>
      </w:pPr>
      <w:r>
        <w:rPr>
          <w:rStyle w:val="relative"/>
        </w:rPr>
        <w:t>Biochemistry, Clinical Medicine, Physics, Materials Science, Law, International Development</w:t>
      </w:r>
    </w:p>
    <w:p w14:paraId="66331953" w14:textId="77777777" w:rsidR="005D2C94" w:rsidRDefault="005D2C94" w:rsidP="002742A2">
      <w:pPr>
        <w:pStyle w:val="NormalWeb"/>
        <w:numPr>
          <w:ilvl w:val="0"/>
          <w:numId w:val="75"/>
        </w:numPr>
      </w:pPr>
      <w:r>
        <w:rPr>
          <w:rStyle w:val="relative"/>
        </w:rPr>
        <w:t>Engineering, Computer Science, Plant Sciences, Archaeology, Anthropology, Statistical Science</w:t>
      </w:r>
    </w:p>
    <w:p w14:paraId="515F8474" w14:textId="77777777" w:rsidR="005D2C94" w:rsidRDefault="005D2C94" w:rsidP="005D2C94">
      <w:pPr>
        <w:pStyle w:val="NormalWeb"/>
        <w:ind w:left="1440"/>
      </w:pPr>
    </w:p>
    <w:p w14:paraId="58694748" w14:textId="77777777" w:rsidR="00963ECA" w:rsidRDefault="00963ECA" w:rsidP="00963ECA">
      <w:pPr>
        <w:pStyle w:val="Heading2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University of Cambridge</w:t>
      </w:r>
    </w:p>
    <w:p w14:paraId="59E079A2" w14:textId="77777777" w:rsidR="00963ECA" w:rsidRDefault="00963ECA" w:rsidP="002742A2">
      <w:pPr>
        <w:pStyle w:val="NormalWeb"/>
        <w:numPr>
          <w:ilvl w:val="0"/>
          <w:numId w:val="71"/>
        </w:numPr>
      </w:pPr>
      <w:r>
        <w:rPr>
          <w:rStyle w:val="Strong"/>
        </w:rPr>
        <w:t>Gates Cambridge Scholarship</w:t>
      </w:r>
      <w:r>
        <w:br/>
      </w:r>
      <w:r>
        <w:rPr>
          <w:rStyle w:val="Strong"/>
        </w:rPr>
        <w:t>Eligibility:</w:t>
      </w:r>
    </w:p>
    <w:p w14:paraId="13A72BF3" w14:textId="77777777" w:rsidR="00963ECA" w:rsidRDefault="00963ECA" w:rsidP="002742A2">
      <w:pPr>
        <w:pStyle w:val="NormalWeb"/>
        <w:numPr>
          <w:ilvl w:val="1"/>
          <w:numId w:val="71"/>
        </w:numPr>
      </w:pPr>
      <w:r>
        <w:rPr>
          <w:rStyle w:val="Strong"/>
        </w:rPr>
        <w:t>Graduate</w:t>
      </w:r>
      <w:r>
        <w:rPr>
          <w:rStyle w:val="relative"/>
        </w:rPr>
        <w:t xml:space="preserve"> applicants (MPhil, MSc, MLitt, PhD, LLM) from outside the UK </w:t>
      </w:r>
    </w:p>
    <w:p w14:paraId="0F4DB291" w14:textId="77777777" w:rsidR="00FE0DAF" w:rsidRDefault="00963ECA" w:rsidP="002742A2">
      <w:pPr>
        <w:pStyle w:val="NormalWeb"/>
        <w:numPr>
          <w:ilvl w:val="1"/>
          <w:numId w:val="71"/>
        </w:numPr>
        <w:rPr>
          <w:rStyle w:val="ms-1"/>
        </w:rPr>
      </w:pPr>
      <w:r>
        <w:rPr>
          <w:rStyle w:val="relative"/>
        </w:rPr>
        <w:t>Academic excellence, choice of transformative course, commitment to improving lives, leadership potential </w:t>
      </w:r>
    </w:p>
    <w:p w14:paraId="32C81B60" w14:textId="77777777" w:rsidR="00963ECA" w:rsidRDefault="00963ECA" w:rsidP="002742A2">
      <w:pPr>
        <w:pStyle w:val="NormalWeb"/>
        <w:numPr>
          <w:ilvl w:val="1"/>
          <w:numId w:val="71"/>
        </w:numPr>
        <w:rPr>
          <w:rStyle w:val="relative"/>
        </w:rPr>
      </w:pPr>
      <w:r>
        <w:rPr>
          <w:rStyle w:val="Strong"/>
        </w:rPr>
        <w:t>Covers:</w:t>
      </w:r>
      <w:r>
        <w:rPr>
          <w:rStyle w:val="relative"/>
        </w:rPr>
        <w:t xml:space="preserve"> Full tuition, living stipend; may include travel </w:t>
      </w:r>
      <w:r w:rsidR="00FE0DAF">
        <w:rPr>
          <w:rStyle w:val="relative"/>
        </w:rPr>
        <w:t xml:space="preserve"> </w:t>
      </w:r>
    </w:p>
    <w:p w14:paraId="41CEFC47" w14:textId="77777777" w:rsidR="00FE0DAF" w:rsidRPr="00FE0DAF" w:rsidRDefault="00FE0DAF" w:rsidP="00FE0DAF">
      <w:pPr>
        <w:pStyle w:val="NormalWeb"/>
        <w:rPr>
          <w:rStyle w:val="relative"/>
          <w:sz w:val="32"/>
          <w:szCs w:val="32"/>
        </w:rPr>
      </w:pPr>
      <w:r>
        <w:rPr>
          <w:rStyle w:val="Strong"/>
          <w:sz w:val="32"/>
          <w:szCs w:val="32"/>
        </w:rPr>
        <w:t xml:space="preserve">     </w:t>
      </w:r>
      <w:r w:rsidR="00C51D2A">
        <w:rPr>
          <w:rFonts w:ascii="Segoe UI Emoji" w:hAnsi="Segoe UI Emoji" w:cs="Segoe UI Emoji"/>
        </w:rPr>
        <w:t>📚</w:t>
      </w:r>
      <w:r w:rsidR="00C51D2A">
        <w:t xml:space="preserve"> </w:t>
      </w:r>
      <w:r w:rsidR="00C51D2A">
        <w:rPr>
          <w:rStyle w:val="Strong"/>
        </w:rPr>
        <w:t>Academic Programs Offered</w:t>
      </w:r>
    </w:p>
    <w:p w14:paraId="3CB117CB" w14:textId="77777777" w:rsidR="00FE0DAF" w:rsidRDefault="00FE0DAF" w:rsidP="002742A2">
      <w:pPr>
        <w:pStyle w:val="NormalWeb"/>
        <w:numPr>
          <w:ilvl w:val="0"/>
          <w:numId w:val="76"/>
        </w:numPr>
      </w:pPr>
      <w:r>
        <w:rPr>
          <w:rStyle w:val="relative"/>
        </w:rPr>
        <w:t>Notable fields include:</w:t>
      </w:r>
    </w:p>
    <w:p w14:paraId="70EAA514" w14:textId="77777777" w:rsidR="00FE0DAF" w:rsidRDefault="00FE0DAF" w:rsidP="002742A2">
      <w:pPr>
        <w:pStyle w:val="NormalWeb"/>
        <w:numPr>
          <w:ilvl w:val="1"/>
          <w:numId w:val="76"/>
        </w:numPr>
      </w:pPr>
      <w:r>
        <w:rPr>
          <w:rStyle w:val="Strong"/>
        </w:rPr>
        <w:t>Humanities &amp; Social Sciences</w:t>
      </w:r>
      <w:r>
        <w:rPr>
          <w:rStyle w:val="relative"/>
        </w:rPr>
        <w:t>: Anglo</w:t>
      </w:r>
      <w:r>
        <w:rPr>
          <w:rStyle w:val="relative"/>
        </w:rPr>
        <w:noBreakHyphen/>
        <w:t>Saxon, Norse &amp; Celtic; Archaeology; English; History; History &amp; Modern Languages; Human, Social &amp; Political Sciences; Law; Music; Theology etc.</w:t>
      </w:r>
      <w:r>
        <w:t xml:space="preserve"> </w:t>
      </w:r>
    </w:p>
    <w:p w14:paraId="74CBE467" w14:textId="77777777" w:rsidR="00FE0DAF" w:rsidRDefault="00FE0DAF" w:rsidP="002742A2">
      <w:pPr>
        <w:pStyle w:val="NormalWeb"/>
        <w:numPr>
          <w:ilvl w:val="1"/>
          <w:numId w:val="76"/>
        </w:numPr>
      </w:pPr>
      <w:r>
        <w:rPr>
          <w:rStyle w:val="Strong"/>
        </w:rPr>
        <w:t>Sciences &amp; Engineering</w:t>
      </w:r>
      <w:r>
        <w:rPr>
          <w:rStyle w:val="relative"/>
        </w:rPr>
        <w:t>: Natural Sciences (BA/</w:t>
      </w:r>
      <w:proofErr w:type="spellStart"/>
      <w:r>
        <w:rPr>
          <w:rStyle w:val="relative"/>
        </w:rPr>
        <w:t>MSci</w:t>
      </w:r>
      <w:proofErr w:type="spellEnd"/>
      <w:r>
        <w:rPr>
          <w:rStyle w:val="relative"/>
        </w:rPr>
        <w:t>), Computer Science, Chemical/Biomedical/Bioengineering, Architecture, Chemical Engineering, Mathematics, Physics</w:t>
      </w:r>
      <w:r>
        <w:t xml:space="preserve"> </w:t>
      </w:r>
    </w:p>
    <w:p w14:paraId="4D06323D" w14:textId="77777777" w:rsidR="00FE0DAF" w:rsidRDefault="00FE0DAF" w:rsidP="002742A2">
      <w:pPr>
        <w:pStyle w:val="NormalWeb"/>
        <w:numPr>
          <w:ilvl w:val="1"/>
          <w:numId w:val="76"/>
        </w:numPr>
      </w:pPr>
      <w:r>
        <w:rPr>
          <w:rStyle w:val="Strong"/>
        </w:rPr>
        <w:t>Medicine &amp; Veterinary Medicine</w:t>
      </w:r>
      <w:r>
        <w:rPr>
          <w:rStyle w:val="relative"/>
        </w:rPr>
        <w:t>: MB </w:t>
      </w:r>
      <w:proofErr w:type="spellStart"/>
      <w:r>
        <w:rPr>
          <w:rStyle w:val="relative"/>
        </w:rPr>
        <w:t>BChir</w:t>
      </w:r>
      <w:proofErr w:type="spellEnd"/>
      <w:r>
        <w:rPr>
          <w:rStyle w:val="relative"/>
        </w:rPr>
        <w:t xml:space="preserve"> (Medicine); VetMB (Veterinary Medicine)</w:t>
      </w:r>
      <w:r>
        <w:t xml:space="preserve"> </w:t>
      </w:r>
    </w:p>
    <w:p w14:paraId="01C21A84" w14:textId="77777777" w:rsidR="00FE0DAF" w:rsidRDefault="00FE0DAF" w:rsidP="00FE0DAF">
      <w:pPr>
        <w:pStyle w:val="Heading2"/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  <w:b/>
          <w:bCs/>
        </w:rPr>
        <w:t>Postgraduate Degrees (Taught &amp; Research)</w:t>
      </w:r>
    </w:p>
    <w:p w14:paraId="0E7FF0F4" w14:textId="77777777" w:rsidR="00FE0DAF" w:rsidRDefault="00FE0DAF" w:rsidP="002742A2">
      <w:pPr>
        <w:pStyle w:val="NormalWeb"/>
        <w:numPr>
          <w:ilvl w:val="0"/>
          <w:numId w:val="77"/>
        </w:numPr>
      </w:pPr>
      <w:r>
        <w:rPr>
          <w:rStyle w:val="relative"/>
        </w:rPr>
        <w:t xml:space="preserve">Offers </w:t>
      </w:r>
      <w:r>
        <w:rPr>
          <w:rStyle w:val="Strong"/>
        </w:rPr>
        <w:t>300+ postgraduate courses</w:t>
      </w:r>
    </w:p>
    <w:p w14:paraId="5D4B808E" w14:textId="77777777" w:rsidR="00FE0DAF" w:rsidRDefault="00FE0DAF" w:rsidP="002742A2">
      <w:pPr>
        <w:pStyle w:val="NormalWeb"/>
        <w:numPr>
          <w:ilvl w:val="0"/>
          <w:numId w:val="77"/>
        </w:numPr>
      </w:pPr>
      <w:r>
        <w:rPr>
          <w:rStyle w:val="Strong"/>
        </w:rPr>
        <w:t>Taught Master's</w:t>
      </w:r>
      <w:r>
        <w:rPr>
          <w:rStyle w:val="relative"/>
        </w:rPr>
        <w:t xml:space="preserve"> include:</w:t>
      </w:r>
    </w:p>
    <w:p w14:paraId="348FB61B" w14:textId="77777777" w:rsidR="00FE0DAF" w:rsidRDefault="00FE0DAF" w:rsidP="002742A2">
      <w:pPr>
        <w:pStyle w:val="NormalWeb"/>
        <w:numPr>
          <w:ilvl w:val="1"/>
          <w:numId w:val="77"/>
        </w:numPr>
      </w:pPr>
      <w:r>
        <w:rPr>
          <w:rStyle w:val="relative"/>
        </w:rPr>
        <w:t>MPhil/MSc/</w:t>
      </w:r>
      <w:proofErr w:type="spellStart"/>
      <w:r>
        <w:rPr>
          <w:rStyle w:val="relative"/>
        </w:rPr>
        <w:t>MSt</w:t>
      </w:r>
      <w:proofErr w:type="spellEnd"/>
      <w:r>
        <w:rPr>
          <w:rStyle w:val="relative"/>
        </w:rPr>
        <w:t xml:space="preserve"> in areas such as Archaeology, Education, Engineering, Geography, Philosophy, Materials Science, Scientific Computing, and more</w:t>
      </w:r>
      <w:r>
        <w:t xml:space="preserve"> </w:t>
      </w:r>
    </w:p>
    <w:p w14:paraId="084A0094" w14:textId="77777777" w:rsidR="00FE0DAF" w:rsidRDefault="00FE0DAF" w:rsidP="002742A2">
      <w:pPr>
        <w:pStyle w:val="NormalWeb"/>
        <w:numPr>
          <w:ilvl w:val="0"/>
          <w:numId w:val="77"/>
        </w:numPr>
      </w:pPr>
      <w:r>
        <w:rPr>
          <w:rStyle w:val="Strong"/>
        </w:rPr>
        <w:t>Research Doctorates (PhD/DPhil)</w:t>
      </w:r>
      <w:r>
        <w:rPr>
          <w:rStyle w:val="relative"/>
        </w:rPr>
        <w:t xml:space="preserve"> available across disciplines: History, Natural Sciences, Engineering, Medicine, Law, Anthropology, etc.</w:t>
      </w:r>
      <w:r>
        <w:t xml:space="preserve"> </w:t>
      </w:r>
    </w:p>
    <w:p w14:paraId="1A04EE48" w14:textId="77777777" w:rsidR="00FE0DAF" w:rsidRDefault="00FE0DAF" w:rsidP="00FE0DAF">
      <w:pPr>
        <w:pStyle w:val="Heading2"/>
      </w:pPr>
      <w:r>
        <w:rPr>
          <w:rFonts w:ascii="Segoe UI Emoji" w:hAnsi="Segoe UI Emoji" w:cs="Segoe UI Emoji"/>
        </w:rPr>
        <w:t>🏫</w:t>
      </w:r>
      <w:r>
        <w:t xml:space="preserve"> </w:t>
      </w:r>
      <w:r>
        <w:rPr>
          <w:rStyle w:val="Strong"/>
          <w:b/>
          <w:bCs/>
        </w:rPr>
        <w:t>Professional &amp; Executive Programs</w:t>
      </w:r>
    </w:p>
    <w:p w14:paraId="4A3602B1" w14:textId="77777777" w:rsidR="00FE0DAF" w:rsidRDefault="00FE0DAF" w:rsidP="002742A2">
      <w:pPr>
        <w:pStyle w:val="NormalWeb"/>
        <w:numPr>
          <w:ilvl w:val="0"/>
          <w:numId w:val="78"/>
        </w:numPr>
      </w:pPr>
      <w:r>
        <w:rPr>
          <w:rStyle w:val="Strong"/>
        </w:rPr>
        <w:t>Cambridge Judge Business School</w:t>
      </w:r>
      <w:r>
        <w:rPr>
          <w:rStyle w:val="relative"/>
        </w:rPr>
        <w:t>:</w:t>
      </w:r>
    </w:p>
    <w:p w14:paraId="15122588" w14:textId="77777777" w:rsidR="00FE0DAF" w:rsidRDefault="00FE0DAF" w:rsidP="002742A2">
      <w:pPr>
        <w:pStyle w:val="NormalWeb"/>
        <w:numPr>
          <w:ilvl w:val="1"/>
          <w:numId w:val="78"/>
        </w:numPr>
      </w:pPr>
      <w:r>
        <w:rPr>
          <w:rStyle w:val="relative"/>
        </w:rPr>
        <w:t>MBA (1-year), Executive MBA (~21–24 months)</w:t>
      </w:r>
    </w:p>
    <w:p w14:paraId="74369517" w14:textId="77777777" w:rsidR="00FE0DAF" w:rsidRDefault="00FE0DAF" w:rsidP="002742A2">
      <w:pPr>
        <w:pStyle w:val="NormalWeb"/>
        <w:numPr>
          <w:ilvl w:val="1"/>
          <w:numId w:val="78"/>
        </w:numPr>
      </w:pPr>
      <w:r>
        <w:rPr>
          <w:rStyle w:val="relative"/>
        </w:rPr>
        <w:t xml:space="preserve">MPhil &amp; </w:t>
      </w:r>
      <w:proofErr w:type="spellStart"/>
      <w:r>
        <w:rPr>
          <w:rStyle w:val="relative"/>
        </w:rPr>
        <w:t>MFin</w:t>
      </w:r>
      <w:proofErr w:type="spellEnd"/>
      <w:r>
        <w:rPr>
          <w:rStyle w:val="relative"/>
        </w:rPr>
        <w:t xml:space="preserve"> (Finance), Master of Accounting</w:t>
      </w:r>
    </w:p>
    <w:p w14:paraId="6D028685" w14:textId="77777777" w:rsidR="00FE0DAF" w:rsidRDefault="00FE0DAF" w:rsidP="002742A2">
      <w:pPr>
        <w:pStyle w:val="NormalWeb"/>
        <w:numPr>
          <w:ilvl w:val="1"/>
          <w:numId w:val="78"/>
        </w:numPr>
      </w:pPr>
      <w:proofErr w:type="spellStart"/>
      <w:r>
        <w:rPr>
          <w:rStyle w:val="relative"/>
        </w:rPr>
        <w:lastRenderedPageBreak/>
        <w:t>MSt</w:t>
      </w:r>
      <w:proofErr w:type="spellEnd"/>
      <w:r>
        <w:rPr>
          <w:rStyle w:val="relative"/>
        </w:rPr>
        <w:t xml:space="preserve"> in Entrepreneurship, Business Doctorate (</w:t>
      </w:r>
      <w:proofErr w:type="spellStart"/>
      <w:r>
        <w:rPr>
          <w:rStyle w:val="relative"/>
        </w:rPr>
        <w:t>BusD</w:t>
      </w:r>
      <w:proofErr w:type="spellEnd"/>
      <w:r>
        <w:rPr>
          <w:rStyle w:val="relative"/>
        </w:rPr>
        <w:t>), PhD in Management</w:t>
      </w:r>
      <w:r>
        <w:t xml:space="preserve"> </w:t>
      </w:r>
    </w:p>
    <w:p w14:paraId="14EF7D34" w14:textId="77777777" w:rsidR="00FE0DAF" w:rsidRDefault="00FE0DAF" w:rsidP="002742A2">
      <w:pPr>
        <w:pStyle w:val="NormalWeb"/>
        <w:numPr>
          <w:ilvl w:val="0"/>
          <w:numId w:val="78"/>
        </w:numPr>
      </w:pPr>
      <w:r>
        <w:rPr>
          <w:rStyle w:val="Strong"/>
        </w:rPr>
        <w:t>Institute of Continuing Education</w:t>
      </w:r>
      <w:r>
        <w:rPr>
          <w:rStyle w:val="relative"/>
        </w:rPr>
        <w:t>:</w:t>
      </w:r>
    </w:p>
    <w:p w14:paraId="42A2E21F" w14:textId="77777777" w:rsidR="00FE0DAF" w:rsidRDefault="00FE0DAF" w:rsidP="002742A2">
      <w:pPr>
        <w:pStyle w:val="NormalWeb"/>
        <w:numPr>
          <w:ilvl w:val="1"/>
          <w:numId w:val="78"/>
        </w:numPr>
      </w:pPr>
      <w:r>
        <w:rPr>
          <w:rStyle w:val="relative"/>
        </w:rPr>
        <w:t>Part-time and online diplomas &amp; Master’s</w:t>
      </w:r>
    </w:p>
    <w:p w14:paraId="7DC99BDF" w14:textId="77777777" w:rsidR="00FE0DAF" w:rsidRDefault="00FE0DAF" w:rsidP="002742A2">
      <w:pPr>
        <w:pStyle w:val="NormalWeb"/>
        <w:numPr>
          <w:ilvl w:val="1"/>
          <w:numId w:val="78"/>
        </w:numPr>
      </w:pPr>
      <w:r>
        <w:rPr>
          <w:rStyle w:val="relative"/>
        </w:rPr>
        <w:t>Foundation Year (fully-funded) for educational access</w:t>
      </w:r>
      <w:r>
        <w:t xml:space="preserve"> </w:t>
      </w:r>
    </w:p>
    <w:p w14:paraId="3A6DA755" w14:textId="77777777" w:rsidR="00FE0DAF" w:rsidRDefault="00FE0DAF" w:rsidP="002742A2">
      <w:pPr>
        <w:pStyle w:val="NormalWeb"/>
        <w:numPr>
          <w:ilvl w:val="0"/>
          <w:numId w:val="78"/>
        </w:numPr>
      </w:pPr>
      <w:proofErr w:type="spellStart"/>
      <w:r>
        <w:rPr>
          <w:rStyle w:val="Strong"/>
        </w:rPr>
        <w:t>Blavatnik</w:t>
      </w:r>
      <w:proofErr w:type="spellEnd"/>
      <w:r>
        <w:rPr>
          <w:rStyle w:val="Strong"/>
        </w:rPr>
        <w:t xml:space="preserve"> School of Government</w:t>
      </w:r>
      <w:r>
        <w:rPr>
          <w:rStyle w:val="relative"/>
        </w:rPr>
        <w:t>:</w:t>
      </w:r>
    </w:p>
    <w:p w14:paraId="1BB94252" w14:textId="77777777" w:rsidR="00FE0DAF" w:rsidRDefault="00FE0DAF" w:rsidP="002742A2">
      <w:pPr>
        <w:pStyle w:val="NormalWeb"/>
        <w:numPr>
          <w:ilvl w:val="1"/>
          <w:numId w:val="78"/>
        </w:numPr>
      </w:pPr>
      <w:r>
        <w:rPr>
          <w:rStyle w:val="relative"/>
        </w:rPr>
        <w:t>MPP (Master of Public Policy), MSc Public Policy Research, DPhil Public Policy</w:t>
      </w:r>
      <w:r>
        <w:t xml:space="preserve"> </w:t>
      </w:r>
    </w:p>
    <w:p w14:paraId="2D32007C" w14:textId="77777777" w:rsidR="00FE0DAF" w:rsidRDefault="00FE0DAF" w:rsidP="00FE0DAF">
      <w:pPr>
        <w:pStyle w:val="NormalWeb"/>
        <w:ind w:left="1440"/>
      </w:pPr>
    </w:p>
    <w:p w14:paraId="72494D77" w14:textId="77777777" w:rsidR="00963ECA" w:rsidRDefault="00963ECA" w:rsidP="00963ECA">
      <w:pPr>
        <w:pStyle w:val="Heading2"/>
      </w:pPr>
      <w:r>
        <w:rPr>
          <w:rFonts w:ascii="Segoe UI Emoji" w:hAnsi="Segoe UI Emoji" w:cs="Segoe UI Emoji"/>
        </w:rPr>
        <w:t>🏙</w:t>
      </w:r>
      <w:r>
        <w:t xml:space="preserve">️ </w:t>
      </w:r>
      <w:r>
        <w:rPr>
          <w:rStyle w:val="Strong"/>
          <w:b/>
          <w:bCs/>
        </w:rPr>
        <w:t>University College London (UCL)</w:t>
      </w:r>
    </w:p>
    <w:p w14:paraId="012DC5D2" w14:textId="77777777" w:rsidR="00963ECA" w:rsidRDefault="00963ECA" w:rsidP="002742A2">
      <w:pPr>
        <w:pStyle w:val="NormalWeb"/>
        <w:numPr>
          <w:ilvl w:val="0"/>
          <w:numId w:val="72"/>
        </w:numPr>
      </w:pPr>
      <w:r>
        <w:rPr>
          <w:rStyle w:val="Strong"/>
        </w:rPr>
        <w:t>UCL Global Undergraduate Scholarship</w:t>
      </w:r>
      <w:r>
        <w:br/>
      </w:r>
      <w:r>
        <w:rPr>
          <w:rStyle w:val="Strong"/>
        </w:rPr>
        <w:t>Eligibility:</w:t>
      </w:r>
    </w:p>
    <w:p w14:paraId="540AB8DE" w14:textId="77777777" w:rsidR="00963ECA" w:rsidRDefault="00963ECA" w:rsidP="002742A2">
      <w:pPr>
        <w:pStyle w:val="NormalWeb"/>
        <w:numPr>
          <w:ilvl w:val="1"/>
          <w:numId w:val="72"/>
        </w:numPr>
      </w:pPr>
      <w:r>
        <w:rPr>
          <w:rStyle w:val="Strong"/>
        </w:rPr>
        <w:t>Undergraduate</w:t>
      </w:r>
      <w:r>
        <w:rPr>
          <w:rStyle w:val="relative"/>
        </w:rPr>
        <w:t xml:space="preserve"> applicants paying overseas fees</w:t>
      </w:r>
    </w:p>
    <w:p w14:paraId="3A63039A" w14:textId="77777777" w:rsidR="00963ECA" w:rsidRDefault="00963ECA" w:rsidP="002742A2">
      <w:pPr>
        <w:pStyle w:val="NormalWeb"/>
        <w:numPr>
          <w:ilvl w:val="1"/>
          <w:numId w:val="72"/>
        </w:numPr>
      </w:pPr>
      <w:r>
        <w:rPr>
          <w:rStyle w:val="relative"/>
        </w:rPr>
        <w:t>Low</w:t>
      </w:r>
      <w:r>
        <w:rPr>
          <w:rStyle w:val="relative"/>
        </w:rPr>
        <w:noBreakHyphen/>
        <w:t>income background (household income ≤ ~£42,875, but flexible)</w:t>
      </w:r>
    </w:p>
    <w:p w14:paraId="038DFFEB" w14:textId="77777777" w:rsidR="00FE0DAF" w:rsidRDefault="00963ECA" w:rsidP="002742A2">
      <w:pPr>
        <w:pStyle w:val="NormalWeb"/>
        <w:numPr>
          <w:ilvl w:val="1"/>
          <w:numId w:val="72"/>
        </w:numPr>
        <w:rPr>
          <w:rStyle w:val="ms-1"/>
        </w:rPr>
      </w:pPr>
      <w:r>
        <w:rPr>
          <w:rStyle w:val="relative"/>
        </w:rPr>
        <w:t>Must have applied for a full-time degree at UCL </w:t>
      </w:r>
    </w:p>
    <w:p w14:paraId="799F8D18" w14:textId="77777777" w:rsidR="00963ECA" w:rsidRDefault="00963ECA" w:rsidP="00FE0DAF">
      <w:pPr>
        <w:pStyle w:val="NormalWeb"/>
        <w:ind w:left="1440"/>
      </w:pPr>
      <w:r>
        <w:rPr>
          <w:rStyle w:val="Strong"/>
        </w:rPr>
        <w:t>Value:</w:t>
      </w:r>
    </w:p>
    <w:p w14:paraId="78F4D0CB" w14:textId="77777777" w:rsidR="00963ECA" w:rsidRDefault="00963ECA" w:rsidP="002742A2">
      <w:pPr>
        <w:pStyle w:val="NormalWeb"/>
        <w:numPr>
          <w:ilvl w:val="1"/>
          <w:numId w:val="72"/>
        </w:numPr>
      </w:pPr>
      <w:r>
        <w:rPr>
          <w:rStyle w:val="relative"/>
        </w:rPr>
        <w:t>10 awards: full tuition + maintenance allowance + fixed costs</w:t>
      </w:r>
    </w:p>
    <w:p w14:paraId="62FAFE58" w14:textId="77777777" w:rsidR="00963ECA" w:rsidRPr="00FE0DAF" w:rsidRDefault="00963ECA" w:rsidP="002742A2">
      <w:pPr>
        <w:pStyle w:val="NormalWeb"/>
        <w:numPr>
          <w:ilvl w:val="1"/>
          <w:numId w:val="72"/>
        </w:numPr>
        <w:rPr>
          <w:rStyle w:val="relative"/>
          <w:b/>
          <w:sz w:val="36"/>
          <w:szCs w:val="36"/>
        </w:rPr>
      </w:pPr>
      <w:r>
        <w:rPr>
          <w:rStyle w:val="relative"/>
        </w:rPr>
        <w:t>23 awards: full tuition only </w:t>
      </w:r>
    </w:p>
    <w:p w14:paraId="51FC66E3" w14:textId="77777777" w:rsidR="00FE0DAF" w:rsidRDefault="00FE0DAF" w:rsidP="00C51D2A">
      <w:pPr>
        <w:pStyle w:val="NormalWeb"/>
        <w:rPr>
          <w:rStyle w:val="Strong"/>
        </w:rPr>
      </w:pP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</w:rPr>
        <w:t>Academic Programs Offered</w:t>
      </w:r>
    </w:p>
    <w:p w14:paraId="5B03E20A" w14:textId="77777777" w:rsidR="00C51D2A" w:rsidRDefault="00C51D2A" w:rsidP="00C51D2A">
      <w:pPr>
        <w:pStyle w:val="Heading3"/>
      </w:pPr>
      <w:r>
        <w:rPr>
          <w:rFonts w:ascii="Segoe UI Emoji" w:hAnsi="Segoe UI Emoji" w:cs="Segoe UI Emoji"/>
        </w:rPr>
        <w:t>🏫</w:t>
      </w:r>
      <w:r>
        <w:t xml:space="preserve"> Undergraduate Degrees (400+ options)  </w:t>
      </w:r>
    </w:p>
    <w:p w14:paraId="3F036FBA" w14:textId="77777777" w:rsidR="00C51D2A" w:rsidRDefault="00C51D2A" w:rsidP="002742A2">
      <w:pPr>
        <w:pStyle w:val="NormalWeb"/>
        <w:numPr>
          <w:ilvl w:val="0"/>
          <w:numId w:val="79"/>
        </w:numPr>
      </w:pPr>
      <w:r>
        <w:rPr>
          <w:rStyle w:val="relative"/>
        </w:rPr>
        <w:t>Sciences: Computer Science, Physics, Chemistry, Biological Sciences</w:t>
      </w:r>
    </w:p>
    <w:p w14:paraId="01E20119" w14:textId="77777777" w:rsidR="00C51D2A" w:rsidRDefault="00C51D2A" w:rsidP="002742A2">
      <w:pPr>
        <w:pStyle w:val="NormalWeb"/>
        <w:numPr>
          <w:ilvl w:val="0"/>
          <w:numId w:val="79"/>
        </w:numPr>
      </w:pPr>
      <w:r>
        <w:rPr>
          <w:rStyle w:val="relative"/>
        </w:rPr>
        <w:t>Engineering: Civil, Mechanical, Biomedical, Electrical, MEng options</w:t>
      </w:r>
    </w:p>
    <w:p w14:paraId="5650DD58" w14:textId="77777777" w:rsidR="00C51D2A" w:rsidRDefault="00C51D2A" w:rsidP="002742A2">
      <w:pPr>
        <w:pStyle w:val="NormalWeb"/>
        <w:numPr>
          <w:ilvl w:val="0"/>
          <w:numId w:val="79"/>
        </w:numPr>
      </w:pPr>
      <w:r>
        <w:rPr>
          <w:rStyle w:val="relative"/>
        </w:rPr>
        <w:t>Social Sciences &amp; Humanities: Economics, Law (LLB), Psychology, History, English, Linguistics, Philosophy, International Relations, Geography, Anthropology</w:t>
      </w:r>
    </w:p>
    <w:p w14:paraId="77485AD3" w14:textId="77777777" w:rsidR="00C51D2A" w:rsidRDefault="00C51D2A" w:rsidP="002742A2">
      <w:pPr>
        <w:pStyle w:val="NormalWeb"/>
        <w:numPr>
          <w:ilvl w:val="0"/>
          <w:numId w:val="79"/>
        </w:numPr>
      </w:pPr>
      <w:r>
        <w:rPr>
          <w:rStyle w:val="relative"/>
        </w:rPr>
        <w:t>Architecture &amp; Built Environment (via The Bartlett)</w:t>
      </w:r>
    </w:p>
    <w:p w14:paraId="2DD14A0A" w14:textId="77777777" w:rsidR="00C51D2A" w:rsidRDefault="00C51D2A" w:rsidP="002742A2">
      <w:pPr>
        <w:pStyle w:val="NormalWeb"/>
        <w:numPr>
          <w:ilvl w:val="0"/>
          <w:numId w:val="79"/>
        </w:numPr>
      </w:pPr>
      <w:r>
        <w:rPr>
          <w:rStyle w:val="relative"/>
        </w:rPr>
        <w:t>Medicine (MBBS), Global Health, Neuroscience</w:t>
      </w:r>
    </w:p>
    <w:p w14:paraId="51121F00" w14:textId="77777777" w:rsidR="00C51D2A" w:rsidRDefault="00C51D2A" w:rsidP="00C51D2A">
      <w:pPr>
        <w:pStyle w:val="Heading3"/>
      </w:pPr>
      <w:r>
        <w:rPr>
          <w:rFonts w:ascii="Segoe UI Emoji" w:hAnsi="Segoe UI Emoji" w:cs="Segoe UI Emoji"/>
        </w:rPr>
        <w:t>🎓</w:t>
      </w:r>
      <w:r>
        <w:t xml:space="preserve"> Postgraduate Taught (500+ MSc/MMA/MBA/MA/LLM) </w:t>
      </w:r>
    </w:p>
    <w:p w14:paraId="3F3C13C6" w14:textId="77777777" w:rsidR="00C51D2A" w:rsidRDefault="00C51D2A" w:rsidP="002742A2">
      <w:pPr>
        <w:pStyle w:val="NormalWeb"/>
        <w:numPr>
          <w:ilvl w:val="0"/>
          <w:numId w:val="80"/>
        </w:numPr>
      </w:pPr>
      <w:r>
        <w:rPr>
          <w:rStyle w:val="relative"/>
        </w:rPr>
        <w:t>UCL Faculty Highlights:</w:t>
      </w:r>
    </w:p>
    <w:p w14:paraId="7ECF656C" w14:textId="77777777" w:rsidR="00C51D2A" w:rsidRDefault="00C51D2A" w:rsidP="002742A2">
      <w:pPr>
        <w:pStyle w:val="NormalWeb"/>
        <w:numPr>
          <w:ilvl w:val="1"/>
          <w:numId w:val="80"/>
        </w:numPr>
        <w:rPr>
          <w:rStyle w:val="ms-1"/>
        </w:rPr>
      </w:pPr>
      <w:proofErr w:type="spellStart"/>
      <w:r>
        <w:rPr>
          <w:rStyle w:val="Strong"/>
        </w:rPr>
        <w:t>Fabuilt</w:t>
      </w:r>
      <w:proofErr w:type="spellEnd"/>
      <w:r>
        <w:rPr>
          <w:rStyle w:val="Strong"/>
        </w:rPr>
        <w:t xml:space="preserve"> Environment (Bartlett):</w:t>
      </w:r>
      <w:r>
        <w:rPr>
          <w:rStyle w:val="relative"/>
        </w:rPr>
        <w:t xml:space="preserve"> Architectural Computation MSc, </w:t>
      </w:r>
      <w:proofErr w:type="spellStart"/>
      <w:r>
        <w:rPr>
          <w:rStyle w:val="relative"/>
        </w:rPr>
        <w:t>MArch</w:t>
      </w:r>
      <w:proofErr w:type="spellEnd"/>
      <w:r>
        <w:rPr>
          <w:rStyle w:val="relative"/>
        </w:rPr>
        <w:t>, Architectural History MA </w:t>
      </w:r>
    </w:p>
    <w:p w14:paraId="7572DFE9" w14:textId="77777777" w:rsidR="00C51D2A" w:rsidRDefault="00C51D2A" w:rsidP="002742A2">
      <w:pPr>
        <w:pStyle w:val="NormalWeb"/>
        <w:numPr>
          <w:ilvl w:val="1"/>
          <w:numId w:val="80"/>
        </w:numPr>
      </w:pPr>
      <w:r>
        <w:rPr>
          <w:rStyle w:val="Strong"/>
        </w:rPr>
        <w:t>Engineering:</w:t>
      </w:r>
      <w:r>
        <w:rPr>
          <w:rStyle w:val="relative"/>
        </w:rPr>
        <w:t xml:space="preserve"> AI &amp; Data Engineering MSc, Medical Imaging MSc </w:t>
      </w:r>
      <w:r>
        <w:t xml:space="preserve"> </w:t>
      </w:r>
    </w:p>
    <w:p w14:paraId="5304DB44" w14:textId="77777777" w:rsidR="00C51D2A" w:rsidRDefault="00C51D2A" w:rsidP="002742A2">
      <w:pPr>
        <w:pStyle w:val="NormalWeb"/>
        <w:numPr>
          <w:ilvl w:val="1"/>
          <w:numId w:val="80"/>
        </w:numPr>
        <w:rPr>
          <w:rStyle w:val="ms-1"/>
        </w:rPr>
      </w:pPr>
      <w:r>
        <w:rPr>
          <w:rStyle w:val="Strong"/>
        </w:rPr>
        <w:t>Management (UCL School of Management):</w:t>
      </w:r>
      <w:r>
        <w:rPr>
          <w:rStyle w:val="relative"/>
        </w:rPr>
        <w:t xml:space="preserve"> BSc/MSc in Management, Business Analytics, Entrepreneurship, Finance </w:t>
      </w:r>
    </w:p>
    <w:p w14:paraId="7C5C8FA6" w14:textId="77777777" w:rsidR="00C51D2A" w:rsidRDefault="00C51D2A" w:rsidP="002742A2">
      <w:pPr>
        <w:pStyle w:val="NormalWeb"/>
        <w:numPr>
          <w:ilvl w:val="1"/>
          <w:numId w:val="80"/>
        </w:numPr>
      </w:pPr>
      <w:r>
        <w:rPr>
          <w:rStyle w:val="Strong"/>
        </w:rPr>
        <w:t>Law:</w:t>
      </w:r>
      <w:r>
        <w:rPr>
          <w:rStyle w:val="relative"/>
        </w:rPr>
        <w:t xml:space="preserve"> LLM, LLM by Examination, research degrees </w:t>
      </w:r>
    </w:p>
    <w:p w14:paraId="05FFCC3E" w14:textId="77777777" w:rsidR="00C51D2A" w:rsidRPr="00C51D2A" w:rsidRDefault="00C51D2A" w:rsidP="002742A2">
      <w:pPr>
        <w:pStyle w:val="NormalWeb"/>
        <w:numPr>
          <w:ilvl w:val="1"/>
          <w:numId w:val="80"/>
        </w:numPr>
      </w:pPr>
      <w:r>
        <w:rPr>
          <w:rStyle w:val="Strong"/>
        </w:rPr>
        <w:t>Public Policy:</w:t>
      </w:r>
      <w:r>
        <w:rPr>
          <w:rStyle w:val="relative"/>
        </w:rPr>
        <w:t xml:space="preserve"> MSc Public Policy, Institute of Education (IOE), </w:t>
      </w:r>
      <w:proofErr w:type="spellStart"/>
      <w:r>
        <w:rPr>
          <w:rStyle w:val="relative"/>
        </w:rPr>
        <w:t>Blavatnik</w:t>
      </w:r>
      <w:proofErr w:type="spellEnd"/>
      <w:r>
        <w:rPr>
          <w:rStyle w:val="relative"/>
        </w:rPr>
        <w:t xml:space="preserve"> courses </w:t>
      </w:r>
    </w:p>
    <w:p w14:paraId="414B2098" w14:textId="77777777" w:rsidR="00C51D2A" w:rsidRPr="00C51D2A" w:rsidRDefault="00C51D2A" w:rsidP="00C51D2A">
      <w:pPr>
        <w:pStyle w:val="NormalWeb"/>
        <w:rPr>
          <w:b/>
        </w:rPr>
      </w:pPr>
      <w:r>
        <w:rPr>
          <w:rFonts w:ascii="Segoe UI Emoji" w:hAnsi="Segoe UI Emoji" w:cs="Segoe UI Emoji"/>
        </w:rPr>
        <w:lastRenderedPageBreak/>
        <w:t xml:space="preserve"> </w:t>
      </w:r>
      <w:r w:rsidRPr="00C51D2A">
        <w:rPr>
          <w:rFonts w:ascii="Segoe UI Emoji" w:hAnsi="Segoe UI Emoji" w:cs="Segoe UI Emoji"/>
          <w:b/>
        </w:rPr>
        <w:t>🎓</w:t>
      </w:r>
      <w:r w:rsidRPr="00C51D2A">
        <w:rPr>
          <w:b/>
        </w:rPr>
        <w:t xml:space="preserve"> Postgraduate Research Degrees (</w:t>
      </w:r>
      <w:proofErr w:type="spellStart"/>
      <w:r w:rsidRPr="00C51D2A">
        <w:rPr>
          <w:b/>
        </w:rPr>
        <w:t>MRes</w:t>
      </w:r>
      <w:proofErr w:type="spellEnd"/>
      <w:r w:rsidRPr="00C51D2A">
        <w:rPr>
          <w:b/>
        </w:rPr>
        <w:t>, PhD/DPhil)</w:t>
      </w:r>
    </w:p>
    <w:p w14:paraId="7A2E384A" w14:textId="77777777" w:rsidR="00C51D2A" w:rsidRDefault="00C51D2A" w:rsidP="002742A2">
      <w:pPr>
        <w:pStyle w:val="NormalWeb"/>
        <w:numPr>
          <w:ilvl w:val="0"/>
          <w:numId w:val="81"/>
        </w:numPr>
      </w:pPr>
      <w:r>
        <w:t>Offered in virtually all academic disciplines, spanning architecture, engineering, environment, law, psychology, neuroscience, cultural studies, etc.</w:t>
      </w:r>
    </w:p>
    <w:p w14:paraId="5A325D40" w14:textId="77777777" w:rsidR="00A746AA" w:rsidRDefault="00A746AA" w:rsidP="00A746AA">
      <w:pPr>
        <w:pStyle w:val="NormalWeb"/>
        <w:ind w:left="720"/>
      </w:pPr>
    </w:p>
    <w:p w14:paraId="59304F84" w14:textId="77777777" w:rsidR="00A746AA" w:rsidRPr="00913FF7" w:rsidRDefault="00A746AA" w:rsidP="00A746AA">
      <w:pPr>
        <w:pStyle w:val="NormalWeb"/>
        <w:rPr>
          <w:b/>
          <w:color w:val="FF0000"/>
          <w:sz w:val="36"/>
          <w:szCs w:val="36"/>
        </w:rPr>
      </w:pPr>
      <w:r w:rsidRPr="00913FF7">
        <w:rPr>
          <w:b/>
          <w:color w:val="FF0000"/>
          <w:sz w:val="36"/>
          <w:szCs w:val="36"/>
        </w:rPr>
        <w:t xml:space="preserve">2.UNIVERSITIES OF </w:t>
      </w:r>
      <w:proofErr w:type="gramStart"/>
      <w:r w:rsidRPr="00913FF7">
        <w:rPr>
          <w:b/>
          <w:color w:val="FF0000"/>
          <w:sz w:val="36"/>
          <w:szCs w:val="36"/>
        </w:rPr>
        <w:t>USA:-</w:t>
      </w:r>
      <w:proofErr w:type="gramEnd"/>
    </w:p>
    <w:p w14:paraId="2D67710B" w14:textId="77777777" w:rsidR="00A746AA" w:rsidRDefault="00A746AA" w:rsidP="00A746AA">
      <w:pPr>
        <w:pStyle w:val="Heading2"/>
      </w:pPr>
      <w:r>
        <w:rPr>
          <w:rStyle w:val="Strong"/>
          <w:b/>
          <w:bCs/>
        </w:rPr>
        <w:t>1. Harvard University</w:t>
      </w:r>
    </w:p>
    <w:p w14:paraId="746870A9" w14:textId="77777777" w:rsidR="00A746AA" w:rsidRDefault="00A746AA" w:rsidP="00A746A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65B6F00A" w14:textId="77777777" w:rsidR="00A746AA" w:rsidRDefault="00A746AA" w:rsidP="002742A2">
      <w:pPr>
        <w:pStyle w:val="NormalWeb"/>
        <w:numPr>
          <w:ilvl w:val="0"/>
          <w:numId w:val="82"/>
        </w:numPr>
      </w:pPr>
      <w:r>
        <w:rPr>
          <w:rStyle w:val="Strong"/>
        </w:rPr>
        <w:t>Undergraduate:</w:t>
      </w:r>
    </w:p>
    <w:p w14:paraId="36239829" w14:textId="77777777" w:rsidR="00A746AA" w:rsidRDefault="00A746AA" w:rsidP="002742A2">
      <w:pPr>
        <w:pStyle w:val="NormalWeb"/>
        <w:numPr>
          <w:ilvl w:val="1"/>
          <w:numId w:val="82"/>
        </w:numPr>
      </w:pPr>
      <w:r>
        <w:t>High academic achievement (A-levels, IB, or equivalent)</w:t>
      </w:r>
    </w:p>
    <w:p w14:paraId="0E911F49" w14:textId="77777777" w:rsidR="00A746AA" w:rsidRDefault="00A746AA" w:rsidP="002742A2">
      <w:pPr>
        <w:pStyle w:val="NormalWeb"/>
        <w:numPr>
          <w:ilvl w:val="1"/>
          <w:numId w:val="82"/>
        </w:numPr>
      </w:pPr>
      <w:r>
        <w:t>SAT/ACT: Optional but recommended</w:t>
      </w:r>
    </w:p>
    <w:p w14:paraId="7069E472" w14:textId="77777777" w:rsidR="00A746AA" w:rsidRDefault="00A746AA" w:rsidP="002742A2">
      <w:pPr>
        <w:pStyle w:val="NormalWeb"/>
        <w:numPr>
          <w:ilvl w:val="1"/>
          <w:numId w:val="82"/>
        </w:numPr>
      </w:pPr>
      <w:r>
        <w:t>TOEFL/IELTS if English is not your native language</w:t>
      </w:r>
    </w:p>
    <w:p w14:paraId="296DDAB5" w14:textId="77777777" w:rsidR="00A746AA" w:rsidRDefault="00A746AA" w:rsidP="002742A2">
      <w:pPr>
        <w:pStyle w:val="NormalWeb"/>
        <w:numPr>
          <w:ilvl w:val="1"/>
          <w:numId w:val="82"/>
        </w:numPr>
      </w:pPr>
      <w:r>
        <w:t>Strong personal essays and recommendation letters</w:t>
      </w:r>
    </w:p>
    <w:p w14:paraId="766C1DCE" w14:textId="77777777" w:rsidR="00A746AA" w:rsidRDefault="00A746AA" w:rsidP="002742A2">
      <w:pPr>
        <w:pStyle w:val="NormalWeb"/>
        <w:numPr>
          <w:ilvl w:val="1"/>
          <w:numId w:val="82"/>
        </w:numPr>
      </w:pPr>
      <w:r>
        <w:t>Extracurricular excellence (leadership, innovation, etc.)</w:t>
      </w:r>
    </w:p>
    <w:p w14:paraId="2CC04FB0" w14:textId="77777777" w:rsidR="00A746AA" w:rsidRDefault="00A746AA" w:rsidP="002742A2">
      <w:pPr>
        <w:pStyle w:val="NormalWeb"/>
        <w:numPr>
          <w:ilvl w:val="0"/>
          <w:numId w:val="82"/>
        </w:numPr>
      </w:pPr>
      <w:r>
        <w:rPr>
          <w:rStyle w:val="Strong"/>
        </w:rPr>
        <w:t>Graduate:</w:t>
      </w:r>
    </w:p>
    <w:p w14:paraId="68BDE37C" w14:textId="77777777" w:rsidR="00A746AA" w:rsidRDefault="00A746AA" w:rsidP="002742A2">
      <w:pPr>
        <w:pStyle w:val="NormalWeb"/>
        <w:numPr>
          <w:ilvl w:val="1"/>
          <w:numId w:val="82"/>
        </w:numPr>
      </w:pPr>
      <w:r>
        <w:t>Bachelor’s degree with a strong GPA</w:t>
      </w:r>
    </w:p>
    <w:p w14:paraId="57CCF000" w14:textId="77777777" w:rsidR="00A746AA" w:rsidRDefault="00A746AA" w:rsidP="002742A2">
      <w:pPr>
        <w:pStyle w:val="NormalWeb"/>
        <w:numPr>
          <w:ilvl w:val="1"/>
          <w:numId w:val="82"/>
        </w:numPr>
      </w:pPr>
      <w:r>
        <w:t>GRE/GMAT depending on the program</w:t>
      </w:r>
    </w:p>
    <w:p w14:paraId="6C2015AD" w14:textId="77777777" w:rsidR="00A746AA" w:rsidRDefault="00A746AA" w:rsidP="002742A2">
      <w:pPr>
        <w:pStyle w:val="NormalWeb"/>
        <w:numPr>
          <w:ilvl w:val="1"/>
          <w:numId w:val="82"/>
        </w:numPr>
      </w:pPr>
      <w:r>
        <w:t>Research proposal for PhD applicants</w:t>
      </w:r>
    </w:p>
    <w:p w14:paraId="25EC7A59" w14:textId="77777777" w:rsidR="00A746AA" w:rsidRDefault="00A746AA" w:rsidP="002742A2">
      <w:pPr>
        <w:pStyle w:val="NormalWeb"/>
        <w:numPr>
          <w:ilvl w:val="1"/>
          <w:numId w:val="82"/>
        </w:numPr>
      </w:pPr>
      <w:r>
        <w:t>TOEFL/IELTS for non-native English speakers</w:t>
      </w:r>
    </w:p>
    <w:p w14:paraId="7C1E5C67" w14:textId="77777777" w:rsidR="00A746AA" w:rsidRDefault="00A746AA" w:rsidP="00A746AA">
      <w:pPr>
        <w:pStyle w:val="Heading3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33CBE4D6" w14:textId="77777777" w:rsidR="00A746AA" w:rsidRDefault="00A746AA" w:rsidP="002742A2">
      <w:pPr>
        <w:pStyle w:val="NormalWeb"/>
        <w:numPr>
          <w:ilvl w:val="0"/>
          <w:numId w:val="83"/>
        </w:numPr>
      </w:pPr>
      <w:r>
        <w:rPr>
          <w:rStyle w:val="Strong"/>
        </w:rPr>
        <w:t>Undergraduate Programs (BA/AB):</w:t>
      </w:r>
    </w:p>
    <w:p w14:paraId="3016C4AD" w14:textId="77777777" w:rsidR="00A746AA" w:rsidRDefault="00A746AA" w:rsidP="002742A2">
      <w:pPr>
        <w:pStyle w:val="NormalWeb"/>
        <w:numPr>
          <w:ilvl w:val="1"/>
          <w:numId w:val="83"/>
        </w:numPr>
      </w:pPr>
      <w:r>
        <w:t>Economics, Political Science, Computer Science, Psychology, History, Engineering Sciences, Biology, Literature, Philosophy</w:t>
      </w:r>
    </w:p>
    <w:p w14:paraId="74840001" w14:textId="77777777" w:rsidR="00A746AA" w:rsidRDefault="00A746AA" w:rsidP="002742A2">
      <w:pPr>
        <w:pStyle w:val="NormalWeb"/>
        <w:numPr>
          <w:ilvl w:val="0"/>
          <w:numId w:val="83"/>
        </w:numPr>
      </w:pPr>
      <w:r>
        <w:rPr>
          <w:rStyle w:val="Strong"/>
        </w:rPr>
        <w:t>Graduate &amp; Professional Programs:</w:t>
      </w:r>
    </w:p>
    <w:p w14:paraId="07011A6E" w14:textId="77777777" w:rsidR="00A746AA" w:rsidRDefault="00A746AA" w:rsidP="002742A2">
      <w:pPr>
        <w:pStyle w:val="NormalWeb"/>
        <w:numPr>
          <w:ilvl w:val="1"/>
          <w:numId w:val="83"/>
        </w:numPr>
      </w:pPr>
      <w:r>
        <w:t>MA, MS, PhD in 50+ disciplines</w:t>
      </w:r>
    </w:p>
    <w:p w14:paraId="505FAF5F" w14:textId="77777777" w:rsidR="00A746AA" w:rsidRDefault="00A746AA" w:rsidP="002742A2">
      <w:pPr>
        <w:pStyle w:val="NormalWeb"/>
        <w:numPr>
          <w:ilvl w:val="1"/>
          <w:numId w:val="83"/>
        </w:numPr>
      </w:pPr>
      <w:r>
        <w:t xml:space="preserve">JD (Law), MBA (Business), MD (Medicine), MPP (Public Policy), </w:t>
      </w:r>
      <w:proofErr w:type="spellStart"/>
      <w:r>
        <w:t>EdM</w:t>
      </w:r>
      <w:proofErr w:type="spellEnd"/>
      <w:r>
        <w:t xml:space="preserve"> (Education)</w:t>
      </w:r>
    </w:p>
    <w:p w14:paraId="01D7BF4F" w14:textId="77777777" w:rsidR="00A746AA" w:rsidRDefault="00A746AA" w:rsidP="00A746AA">
      <w:pPr>
        <w:pStyle w:val="Heading2"/>
      </w:pPr>
      <w:r>
        <w:rPr>
          <w:rStyle w:val="Strong"/>
          <w:b/>
          <w:bCs/>
        </w:rPr>
        <w:t>2. Stanford University (Knight-Hennessy Scholars)</w:t>
      </w:r>
    </w:p>
    <w:p w14:paraId="4CD2ED79" w14:textId="77777777" w:rsidR="00A746AA" w:rsidRDefault="00A746AA" w:rsidP="00A746A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52ED2881" w14:textId="77777777" w:rsidR="00A746AA" w:rsidRDefault="00A746AA" w:rsidP="002742A2">
      <w:pPr>
        <w:pStyle w:val="NormalWeb"/>
        <w:numPr>
          <w:ilvl w:val="0"/>
          <w:numId w:val="84"/>
        </w:numPr>
      </w:pPr>
      <w:r>
        <w:t xml:space="preserve">Must apply to and be admitted by a </w:t>
      </w:r>
      <w:r>
        <w:rPr>
          <w:rStyle w:val="Strong"/>
        </w:rPr>
        <w:t>full-time graduate program</w:t>
      </w:r>
      <w:r>
        <w:t xml:space="preserve"> at Stanford</w:t>
      </w:r>
    </w:p>
    <w:p w14:paraId="6F37BCC5" w14:textId="77777777" w:rsidR="00A746AA" w:rsidRDefault="00A746AA" w:rsidP="002742A2">
      <w:pPr>
        <w:pStyle w:val="NormalWeb"/>
        <w:numPr>
          <w:ilvl w:val="0"/>
          <w:numId w:val="84"/>
        </w:numPr>
      </w:pPr>
      <w:r>
        <w:t xml:space="preserve">Must have earned a bachelor’s degree in </w:t>
      </w:r>
      <w:r>
        <w:rPr>
          <w:rStyle w:val="Strong"/>
        </w:rPr>
        <w:t>January 2019 or later</w:t>
      </w:r>
    </w:p>
    <w:p w14:paraId="4851BE96" w14:textId="77777777" w:rsidR="00A746AA" w:rsidRDefault="00A746AA" w:rsidP="002742A2">
      <w:pPr>
        <w:pStyle w:val="NormalWeb"/>
        <w:numPr>
          <w:ilvl w:val="0"/>
          <w:numId w:val="84"/>
        </w:numPr>
      </w:pPr>
      <w:r>
        <w:t>Strong academic performance</w:t>
      </w:r>
    </w:p>
    <w:p w14:paraId="0309656D" w14:textId="77777777" w:rsidR="00A746AA" w:rsidRDefault="00A746AA" w:rsidP="002742A2">
      <w:pPr>
        <w:pStyle w:val="NormalWeb"/>
        <w:numPr>
          <w:ilvl w:val="0"/>
          <w:numId w:val="84"/>
        </w:numPr>
      </w:pPr>
      <w:r>
        <w:t>Demonstrated leadership and civic commitment</w:t>
      </w:r>
    </w:p>
    <w:p w14:paraId="1A84AD6A" w14:textId="77777777" w:rsidR="00A746AA" w:rsidRDefault="00A746AA" w:rsidP="002742A2">
      <w:pPr>
        <w:pStyle w:val="NormalWeb"/>
        <w:numPr>
          <w:ilvl w:val="0"/>
          <w:numId w:val="84"/>
        </w:numPr>
      </w:pPr>
      <w:r>
        <w:t>TOEFL required for non-native English speakers</w:t>
      </w:r>
    </w:p>
    <w:p w14:paraId="6EFD726E" w14:textId="77777777" w:rsidR="00A746AA" w:rsidRDefault="00A746AA" w:rsidP="002742A2">
      <w:pPr>
        <w:pStyle w:val="NormalWeb"/>
        <w:numPr>
          <w:ilvl w:val="0"/>
          <w:numId w:val="84"/>
        </w:numPr>
      </w:pPr>
      <w:r>
        <w:lastRenderedPageBreak/>
        <w:t>Separate application for Knight-Hennessy Scholarship</w:t>
      </w:r>
    </w:p>
    <w:p w14:paraId="0C1BDC47" w14:textId="77777777" w:rsidR="00A746AA" w:rsidRDefault="00A746AA" w:rsidP="00A746AA">
      <w:pPr>
        <w:pStyle w:val="Heading3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23DE3C14" w14:textId="77777777" w:rsidR="00A746AA" w:rsidRDefault="00A746AA" w:rsidP="002742A2">
      <w:pPr>
        <w:pStyle w:val="NormalWeb"/>
        <w:numPr>
          <w:ilvl w:val="0"/>
          <w:numId w:val="85"/>
        </w:numPr>
      </w:pPr>
      <w:r>
        <w:rPr>
          <w:rStyle w:val="Strong"/>
        </w:rPr>
        <w:t>Graduate-Only (Knight-Hennessy covers):</w:t>
      </w:r>
    </w:p>
    <w:p w14:paraId="1FB38C28" w14:textId="77777777" w:rsidR="00A746AA" w:rsidRDefault="00A746AA" w:rsidP="002742A2">
      <w:pPr>
        <w:pStyle w:val="NormalWeb"/>
        <w:numPr>
          <w:ilvl w:val="1"/>
          <w:numId w:val="85"/>
        </w:numPr>
      </w:pPr>
      <w:r>
        <w:t>MS, MA, MBA, JD, MD, MFA, MPP, PhD</w:t>
      </w:r>
    </w:p>
    <w:p w14:paraId="4614998C" w14:textId="77777777" w:rsidR="00A746AA" w:rsidRDefault="00A746AA" w:rsidP="002742A2">
      <w:pPr>
        <w:pStyle w:val="NormalWeb"/>
        <w:numPr>
          <w:ilvl w:val="1"/>
          <w:numId w:val="85"/>
        </w:numPr>
      </w:pPr>
      <w:r>
        <w:t>Fields: Engineering, Business, Law, Education, Medicine, Environmental Science, Data Science, Humanities</w:t>
      </w:r>
    </w:p>
    <w:p w14:paraId="1F53607C" w14:textId="77777777" w:rsidR="00A746AA" w:rsidRDefault="00A746AA" w:rsidP="00A746AA">
      <w:pPr>
        <w:pStyle w:val="Heading2"/>
      </w:pPr>
      <w:r>
        <w:t xml:space="preserve"> </w:t>
      </w:r>
      <w:r>
        <w:rPr>
          <w:rStyle w:val="Strong"/>
          <w:b/>
          <w:bCs/>
        </w:rPr>
        <w:t>3. Massachusetts Institute of Technology (MIT)</w:t>
      </w:r>
    </w:p>
    <w:p w14:paraId="5CA9399B" w14:textId="77777777" w:rsidR="00A746AA" w:rsidRDefault="00A746AA" w:rsidP="00A746A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6313D0DD" w14:textId="77777777" w:rsidR="00A746AA" w:rsidRDefault="00A746AA" w:rsidP="002742A2">
      <w:pPr>
        <w:pStyle w:val="NormalWeb"/>
        <w:numPr>
          <w:ilvl w:val="0"/>
          <w:numId w:val="86"/>
        </w:numPr>
      </w:pPr>
      <w:r>
        <w:rPr>
          <w:rStyle w:val="Strong"/>
        </w:rPr>
        <w:t>Undergraduate:</w:t>
      </w:r>
    </w:p>
    <w:p w14:paraId="0A409B29" w14:textId="77777777" w:rsidR="00A746AA" w:rsidRDefault="00A746AA" w:rsidP="002742A2">
      <w:pPr>
        <w:pStyle w:val="NormalWeb"/>
        <w:numPr>
          <w:ilvl w:val="1"/>
          <w:numId w:val="86"/>
        </w:numPr>
      </w:pPr>
      <w:r>
        <w:t>High school completion with strong math and science background</w:t>
      </w:r>
    </w:p>
    <w:p w14:paraId="6B8D2472" w14:textId="77777777" w:rsidR="00A746AA" w:rsidRDefault="00A746AA" w:rsidP="002742A2">
      <w:pPr>
        <w:pStyle w:val="NormalWeb"/>
        <w:numPr>
          <w:ilvl w:val="1"/>
          <w:numId w:val="86"/>
        </w:numPr>
      </w:pPr>
      <w:r>
        <w:t>SAT/ACT optional</w:t>
      </w:r>
    </w:p>
    <w:p w14:paraId="20BC1E3B" w14:textId="77777777" w:rsidR="00A746AA" w:rsidRDefault="00A746AA" w:rsidP="002742A2">
      <w:pPr>
        <w:pStyle w:val="NormalWeb"/>
        <w:numPr>
          <w:ilvl w:val="1"/>
          <w:numId w:val="86"/>
        </w:numPr>
      </w:pPr>
      <w:r>
        <w:t>IELTS/TOEFL required if English is not the first language</w:t>
      </w:r>
    </w:p>
    <w:p w14:paraId="6BE077CD" w14:textId="77777777" w:rsidR="00A746AA" w:rsidRDefault="00A746AA" w:rsidP="002742A2">
      <w:pPr>
        <w:pStyle w:val="NormalWeb"/>
        <w:numPr>
          <w:ilvl w:val="0"/>
          <w:numId w:val="86"/>
        </w:numPr>
      </w:pPr>
      <w:r>
        <w:rPr>
          <w:rStyle w:val="Strong"/>
        </w:rPr>
        <w:t>Graduate:</w:t>
      </w:r>
    </w:p>
    <w:p w14:paraId="1D60E06C" w14:textId="77777777" w:rsidR="00A746AA" w:rsidRDefault="00A746AA" w:rsidP="002742A2">
      <w:pPr>
        <w:pStyle w:val="NormalWeb"/>
        <w:numPr>
          <w:ilvl w:val="1"/>
          <w:numId w:val="86"/>
        </w:numPr>
      </w:pPr>
      <w:r>
        <w:t>Bachelor’s degree in a related field</w:t>
      </w:r>
    </w:p>
    <w:p w14:paraId="288E46E8" w14:textId="77777777" w:rsidR="00A746AA" w:rsidRDefault="00A746AA" w:rsidP="002742A2">
      <w:pPr>
        <w:pStyle w:val="NormalWeb"/>
        <w:numPr>
          <w:ilvl w:val="1"/>
          <w:numId w:val="86"/>
        </w:numPr>
      </w:pPr>
      <w:r>
        <w:t>GRE may be required (varies by program)</w:t>
      </w:r>
    </w:p>
    <w:p w14:paraId="75430A8B" w14:textId="77777777" w:rsidR="00A746AA" w:rsidRDefault="00A746AA" w:rsidP="002742A2">
      <w:pPr>
        <w:pStyle w:val="NormalWeb"/>
        <w:numPr>
          <w:ilvl w:val="1"/>
          <w:numId w:val="86"/>
        </w:numPr>
      </w:pPr>
      <w:r>
        <w:t>TOEFL/IELTS if needed</w:t>
      </w:r>
    </w:p>
    <w:p w14:paraId="27F875A7" w14:textId="77777777" w:rsidR="00A746AA" w:rsidRDefault="00A746AA" w:rsidP="00A746AA">
      <w:pPr>
        <w:pStyle w:val="Heading3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01C64497" w14:textId="77777777" w:rsidR="00A746AA" w:rsidRDefault="00A746AA" w:rsidP="002742A2">
      <w:pPr>
        <w:pStyle w:val="NormalWeb"/>
        <w:numPr>
          <w:ilvl w:val="0"/>
          <w:numId w:val="87"/>
        </w:numPr>
      </w:pPr>
      <w:r>
        <w:rPr>
          <w:rStyle w:val="Strong"/>
        </w:rPr>
        <w:t>Undergraduate (SB degrees):</w:t>
      </w:r>
    </w:p>
    <w:p w14:paraId="2E41FBD2" w14:textId="77777777" w:rsidR="00A746AA" w:rsidRDefault="00A746AA" w:rsidP="002742A2">
      <w:pPr>
        <w:pStyle w:val="NormalWeb"/>
        <w:numPr>
          <w:ilvl w:val="1"/>
          <w:numId w:val="87"/>
        </w:numPr>
      </w:pPr>
      <w:r>
        <w:t>Computer Science, Mechanical Engineering, Aerospace Engineering, Physics, Mathematics, Architecture, Biology</w:t>
      </w:r>
    </w:p>
    <w:p w14:paraId="34666C27" w14:textId="77777777" w:rsidR="00A746AA" w:rsidRDefault="00A746AA" w:rsidP="002742A2">
      <w:pPr>
        <w:pStyle w:val="NormalWeb"/>
        <w:numPr>
          <w:ilvl w:val="0"/>
          <w:numId w:val="87"/>
        </w:numPr>
      </w:pPr>
      <w:r>
        <w:rPr>
          <w:rStyle w:val="Strong"/>
        </w:rPr>
        <w:t>Graduate:</w:t>
      </w:r>
    </w:p>
    <w:p w14:paraId="584FDBE0" w14:textId="77777777" w:rsidR="00A746AA" w:rsidRDefault="00A746AA" w:rsidP="002742A2">
      <w:pPr>
        <w:pStyle w:val="NormalWeb"/>
        <w:numPr>
          <w:ilvl w:val="1"/>
          <w:numId w:val="87"/>
        </w:numPr>
      </w:pPr>
      <w:r>
        <w:t>SM, PhD, MBA in Engineering, AI, Robotics, Business Analytics, Data Science, Economics, Media Arts and Sciences</w:t>
      </w:r>
    </w:p>
    <w:p w14:paraId="0AB2F3B3" w14:textId="77777777" w:rsidR="00A746AA" w:rsidRDefault="00A746AA" w:rsidP="00A746AA">
      <w:pPr>
        <w:pStyle w:val="Heading2"/>
      </w:pPr>
      <w:r>
        <w:rPr>
          <w:rStyle w:val="Strong"/>
          <w:b/>
          <w:bCs/>
        </w:rPr>
        <w:t>4. Yale University</w:t>
      </w:r>
    </w:p>
    <w:p w14:paraId="0E3BCCE8" w14:textId="77777777" w:rsidR="00A746AA" w:rsidRDefault="00A746AA" w:rsidP="00A746A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2730A092" w14:textId="77777777" w:rsidR="00A746AA" w:rsidRDefault="00A746AA" w:rsidP="002742A2">
      <w:pPr>
        <w:pStyle w:val="NormalWeb"/>
        <w:numPr>
          <w:ilvl w:val="0"/>
          <w:numId w:val="88"/>
        </w:numPr>
      </w:pPr>
      <w:r>
        <w:rPr>
          <w:rStyle w:val="Strong"/>
        </w:rPr>
        <w:t>Undergraduate:</w:t>
      </w:r>
    </w:p>
    <w:p w14:paraId="0F8CD509" w14:textId="77777777" w:rsidR="00A746AA" w:rsidRDefault="00A746AA" w:rsidP="002742A2">
      <w:pPr>
        <w:pStyle w:val="NormalWeb"/>
        <w:numPr>
          <w:ilvl w:val="1"/>
          <w:numId w:val="88"/>
        </w:numPr>
      </w:pPr>
      <w:r>
        <w:t>Excellent academic record (IB/A-levels/High GPA)</w:t>
      </w:r>
    </w:p>
    <w:p w14:paraId="28D58580" w14:textId="77777777" w:rsidR="00A746AA" w:rsidRDefault="00A746AA" w:rsidP="002742A2">
      <w:pPr>
        <w:pStyle w:val="NormalWeb"/>
        <w:numPr>
          <w:ilvl w:val="1"/>
          <w:numId w:val="88"/>
        </w:numPr>
      </w:pPr>
      <w:r>
        <w:t>SAT/ACT optional</w:t>
      </w:r>
    </w:p>
    <w:p w14:paraId="226F4110" w14:textId="77777777" w:rsidR="00A746AA" w:rsidRDefault="00A746AA" w:rsidP="002742A2">
      <w:pPr>
        <w:pStyle w:val="NormalWeb"/>
        <w:numPr>
          <w:ilvl w:val="1"/>
          <w:numId w:val="88"/>
        </w:numPr>
      </w:pPr>
      <w:r>
        <w:t>IELTS/TOEFL required for international students</w:t>
      </w:r>
    </w:p>
    <w:p w14:paraId="211FDA2E" w14:textId="77777777" w:rsidR="00A746AA" w:rsidRDefault="00A746AA" w:rsidP="002742A2">
      <w:pPr>
        <w:pStyle w:val="NormalWeb"/>
        <w:numPr>
          <w:ilvl w:val="1"/>
          <w:numId w:val="88"/>
        </w:numPr>
      </w:pPr>
      <w:r>
        <w:t>Strong recommendations and essays</w:t>
      </w:r>
    </w:p>
    <w:p w14:paraId="5E01E89B" w14:textId="77777777" w:rsidR="00A746AA" w:rsidRDefault="00A746AA" w:rsidP="002742A2">
      <w:pPr>
        <w:pStyle w:val="NormalWeb"/>
        <w:numPr>
          <w:ilvl w:val="0"/>
          <w:numId w:val="88"/>
        </w:numPr>
      </w:pPr>
      <w:r>
        <w:rPr>
          <w:rStyle w:val="Strong"/>
        </w:rPr>
        <w:t>Graduate:</w:t>
      </w:r>
    </w:p>
    <w:p w14:paraId="0A45709B" w14:textId="77777777" w:rsidR="00A746AA" w:rsidRDefault="00A746AA" w:rsidP="002742A2">
      <w:pPr>
        <w:pStyle w:val="NormalWeb"/>
        <w:numPr>
          <w:ilvl w:val="1"/>
          <w:numId w:val="88"/>
        </w:numPr>
      </w:pPr>
      <w:r>
        <w:t>Bachelor's degree</w:t>
      </w:r>
    </w:p>
    <w:p w14:paraId="24FDAC2C" w14:textId="77777777" w:rsidR="00A746AA" w:rsidRDefault="00A746AA" w:rsidP="002742A2">
      <w:pPr>
        <w:pStyle w:val="NormalWeb"/>
        <w:numPr>
          <w:ilvl w:val="1"/>
          <w:numId w:val="88"/>
        </w:numPr>
      </w:pPr>
      <w:r>
        <w:t>GRE/GMAT/LSAT/MCAT depending on the program</w:t>
      </w:r>
    </w:p>
    <w:p w14:paraId="32C2E0DD" w14:textId="77777777" w:rsidR="00A746AA" w:rsidRDefault="00A746AA" w:rsidP="002742A2">
      <w:pPr>
        <w:pStyle w:val="NormalWeb"/>
        <w:numPr>
          <w:ilvl w:val="1"/>
          <w:numId w:val="88"/>
        </w:numPr>
      </w:pPr>
      <w:r>
        <w:t>TOEFL/IELTS for non-native English speakers</w:t>
      </w:r>
    </w:p>
    <w:p w14:paraId="79393FB2" w14:textId="77777777" w:rsidR="00A746AA" w:rsidRDefault="00A746AA" w:rsidP="00A746AA">
      <w:pPr>
        <w:pStyle w:val="Heading3"/>
      </w:pPr>
      <w:r>
        <w:rPr>
          <w:rFonts w:ascii="Segoe UI Emoji" w:hAnsi="Segoe UI Emoji" w:cs="Segoe UI Emoji"/>
        </w:rPr>
        <w:lastRenderedPageBreak/>
        <w:t>🎓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244D7F76" w14:textId="77777777" w:rsidR="00A746AA" w:rsidRDefault="00A746AA" w:rsidP="002742A2">
      <w:pPr>
        <w:pStyle w:val="NormalWeb"/>
        <w:numPr>
          <w:ilvl w:val="0"/>
          <w:numId w:val="89"/>
        </w:numPr>
      </w:pPr>
      <w:r>
        <w:rPr>
          <w:rStyle w:val="Strong"/>
        </w:rPr>
        <w:t>Undergraduate:</w:t>
      </w:r>
    </w:p>
    <w:p w14:paraId="4C1F85A4" w14:textId="77777777" w:rsidR="00A746AA" w:rsidRDefault="00A746AA" w:rsidP="002742A2">
      <w:pPr>
        <w:pStyle w:val="NormalWeb"/>
        <w:numPr>
          <w:ilvl w:val="1"/>
          <w:numId w:val="89"/>
        </w:numPr>
      </w:pPr>
      <w:r>
        <w:t>80+ majors: Global Affairs, Economics, English, Environmental Studies, Computer Science, Engineering</w:t>
      </w:r>
    </w:p>
    <w:p w14:paraId="7056D21F" w14:textId="77777777" w:rsidR="00A746AA" w:rsidRDefault="00A746AA" w:rsidP="002742A2">
      <w:pPr>
        <w:pStyle w:val="NormalWeb"/>
        <w:numPr>
          <w:ilvl w:val="0"/>
          <w:numId w:val="89"/>
        </w:numPr>
      </w:pPr>
      <w:r>
        <w:rPr>
          <w:rStyle w:val="Strong"/>
        </w:rPr>
        <w:t>Graduate:</w:t>
      </w:r>
    </w:p>
    <w:p w14:paraId="4DC7DE88" w14:textId="77777777" w:rsidR="00A746AA" w:rsidRDefault="00A746AA" w:rsidP="002742A2">
      <w:pPr>
        <w:pStyle w:val="NormalWeb"/>
        <w:numPr>
          <w:ilvl w:val="1"/>
          <w:numId w:val="89"/>
        </w:numPr>
      </w:pPr>
      <w:r>
        <w:t>Law (JD/LLM), Business (MBA), Medicine (MD), Music, Divinity, Public Health, PhD/MA in Sciences &amp; Humanities</w:t>
      </w:r>
    </w:p>
    <w:p w14:paraId="07B0D735" w14:textId="77777777" w:rsidR="00A746AA" w:rsidRDefault="00A746AA" w:rsidP="00A746AA">
      <w:pPr>
        <w:pStyle w:val="Heading2"/>
      </w:pPr>
      <w:r>
        <w:t xml:space="preserve"> </w:t>
      </w:r>
      <w:r>
        <w:rPr>
          <w:rStyle w:val="Strong"/>
          <w:b/>
          <w:bCs/>
        </w:rPr>
        <w:t>5. University of Chicago (Odyssey Scholarship)</w:t>
      </w:r>
    </w:p>
    <w:p w14:paraId="263CD0E4" w14:textId="77777777" w:rsidR="00A746AA" w:rsidRDefault="00A746AA" w:rsidP="00A746AA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06267CFE" w14:textId="77777777" w:rsidR="00A746AA" w:rsidRDefault="00A746AA" w:rsidP="002742A2">
      <w:pPr>
        <w:pStyle w:val="NormalWeb"/>
        <w:numPr>
          <w:ilvl w:val="0"/>
          <w:numId w:val="90"/>
        </w:numPr>
      </w:pPr>
      <w:r>
        <w:rPr>
          <w:rStyle w:val="Strong"/>
        </w:rPr>
        <w:t>Undergraduate (Odyssey Scholarship):</w:t>
      </w:r>
    </w:p>
    <w:p w14:paraId="0D95DEAA" w14:textId="77777777" w:rsidR="00A746AA" w:rsidRDefault="00A746AA" w:rsidP="002742A2">
      <w:pPr>
        <w:pStyle w:val="NormalWeb"/>
        <w:numPr>
          <w:ilvl w:val="1"/>
          <w:numId w:val="90"/>
        </w:numPr>
      </w:pPr>
      <w:r>
        <w:t>First-generation college students and/or from low-income backgrounds</w:t>
      </w:r>
    </w:p>
    <w:p w14:paraId="498BD0B0" w14:textId="77777777" w:rsidR="00A746AA" w:rsidRDefault="00A746AA" w:rsidP="002742A2">
      <w:pPr>
        <w:pStyle w:val="NormalWeb"/>
        <w:numPr>
          <w:ilvl w:val="1"/>
          <w:numId w:val="90"/>
        </w:numPr>
      </w:pPr>
      <w:r>
        <w:t>High GPA and academic excellence</w:t>
      </w:r>
    </w:p>
    <w:p w14:paraId="13D1BADE" w14:textId="77777777" w:rsidR="00A746AA" w:rsidRDefault="00A746AA" w:rsidP="002742A2">
      <w:pPr>
        <w:pStyle w:val="NormalWeb"/>
        <w:numPr>
          <w:ilvl w:val="1"/>
          <w:numId w:val="90"/>
        </w:numPr>
      </w:pPr>
      <w:r>
        <w:t>SAT/ACT optional</w:t>
      </w:r>
    </w:p>
    <w:p w14:paraId="6FFAA2B3" w14:textId="77777777" w:rsidR="00A746AA" w:rsidRDefault="00A746AA" w:rsidP="002742A2">
      <w:pPr>
        <w:pStyle w:val="NormalWeb"/>
        <w:numPr>
          <w:ilvl w:val="1"/>
          <w:numId w:val="90"/>
        </w:numPr>
      </w:pPr>
      <w:r>
        <w:t>English proficiency test required if applicable</w:t>
      </w:r>
    </w:p>
    <w:p w14:paraId="7D4094E0" w14:textId="77777777" w:rsidR="00A746AA" w:rsidRDefault="00A746AA" w:rsidP="002742A2">
      <w:pPr>
        <w:pStyle w:val="NormalWeb"/>
        <w:numPr>
          <w:ilvl w:val="0"/>
          <w:numId w:val="90"/>
        </w:numPr>
      </w:pPr>
      <w:r>
        <w:rPr>
          <w:rStyle w:val="Strong"/>
        </w:rPr>
        <w:t>Graduate:</w:t>
      </w:r>
    </w:p>
    <w:p w14:paraId="319C4C4A" w14:textId="77777777" w:rsidR="00A746AA" w:rsidRDefault="00A746AA" w:rsidP="002742A2">
      <w:pPr>
        <w:pStyle w:val="NormalWeb"/>
        <w:numPr>
          <w:ilvl w:val="1"/>
          <w:numId w:val="90"/>
        </w:numPr>
      </w:pPr>
      <w:r>
        <w:t>Strong undergraduate record</w:t>
      </w:r>
    </w:p>
    <w:p w14:paraId="5427708C" w14:textId="77777777" w:rsidR="00A746AA" w:rsidRDefault="00A746AA" w:rsidP="002742A2">
      <w:pPr>
        <w:pStyle w:val="NormalWeb"/>
        <w:numPr>
          <w:ilvl w:val="1"/>
          <w:numId w:val="90"/>
        </w:numPr>
      </w:pPr>
      <w:r>
        <w:t>GRE/GMAT/LSAT required by some programs</w:t>
      </w:r>
    </w:p>
    <w:p w14:paraId="08159782" w14:textId="77777777" w:rsidR="00A746AA" w:rsidRDefault="00A746AA" w:rsidP="002742A2">
      <w:pPr>
        <w:pStyle w:val="NormalWeb"/>
        <w:numPr>
          <w:ilvl w:val="1"/>
          <w:numId w:val="90"/>
        </w:numPr>
      </w:pPr>
      <w:r>
        <w:t>TOEFL/IELTS for international students</w:t>
      </w:r>
    </w:p>
    <w:p w14:paraId="3F62183D" w14:textId="77777777" w:rsidR="00A746AA" w:rsidRDefault="00A746AA" w:rsidP="00A746AA">
      <w:pPr>
        <w:pStyle w:val="Heading3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3148B6F9" w14:textId="77777777" w:rsidR="00A746AA" w:rsidRDefault="00A746AA" w:rsidP="002742A2">
      <w:pPr>
        <w:pStyle w:val="NormalWeb"/>
        <w:numPr>
          <w:ilvl w:val="0"/>
          <w:numId w:val="91"/>
        </w:numPr>
      </w:pPr>
      <w:r>
        <w:rPr>
          <w:rStyle w:val="Strong"/>
        </w:rPr>
        <w:t>Undergraduate:</w:t>
      </w:r>
    </w:p>
    <w:p w14:paraId="4DA04DFD" w14:textId="77777777" w:rsidR="00A746AA" w:rsidRDefault="00A746AA" w:rsidP="002742A2">
      <w:pPr>
        <w:pStyle w:val="NormalWeb"/>
        <w:numPr>
          <w:ilvl w:val="1"/>
          <w:numId w:val="91"/>
        </w:numPr>
      </w:pPr>
      <w:r>
        <w:t>Social Sciences, Economics, Psychology, Mathematics, Biological Sciences, Computer Science, Public Policy</w:t>
      </w:r>
    </w:p>
    <w:p w14:paraId="19DCD375" w14:textId="77777777" w:rsidR="00A746AA" w:rsidRDefault="00A746AA" w:rsidP="002742A2">
      <w:pPr>
        <w:pStyle w:val="NormalWeb"/>
        <w:numPr>
          <w:ilvl w:val="0"/>
          <w:numId w:val="91"/>
        </w:numPr>
      </w:pPr>
      <w:r>
        <w:rPr>
          <w:rStyle w:val="Strong"/>
        </w:rPr>
        <w:t>Graduate:</w:t>
      </w:r>
    </w:p>
    <w:p w14:paraId="47A8DC3C" w14:textId="77777777" w:rsidR="00A746AA" w:rsidRDefault="00A746AA" w:rsidP="002742A2">
      <w:pPr>
        <w:pStyle w:val="NormalWeb"/>
        <w:numPr>
          <w:ilvl w:val="1"/>
          <w:numId w:val="91"/>
        </w:numPr>
      </w:pPr>
      <w:r>
        <w:t xml:space="preserve">MA, MBA (Booth), JD, MD, MS, PhD in Law, Medicine, Business, Data Science, Economics, Sociology, Education </w:t>
      </w:r>
    </w:p>
    <w:p w14:paraId="3415D47F" w14:textId="77777777" w:rsidR="00A746AA" w:rsidRPr="00913FF7" w:rsidRDefault="00A746AA" w:rsidP="00A746AA">
      <w:pPr>
        <w:pStyle w:val="NormalWeb"/>
        <w:rPr>
          <w:b/>
          <w:color w:val="FF0000"/>
          <w:sz w:val="36"/>
          <w:szCs w:val="36"/>
        </w:rPr>
      </w:pPr>
      <w:r w:rsidRPr="00913FF7">
        <w:rPr>
          <w:b/>
          <w:color w:val="FF0000"/>
          <w:sz w:val="36"/>
          <w:szCs w:val="36"/>
        </w:rPr>
        <w:t xml:space="preserve">3.UNIVERSITIES OF </w:t>
      </w:r>
      <w:proofErr w:type="gramStart"/>
      <w:r w:rsidRPr="00913FF7">
        <w:rPr>
          <w:b/>
          <w:color w:val="FF0000"/>
          <w:sz w:val="36"/>
          <w:szCs w:val="36"/>
        </w:rPr>
        <w:t>CANADA:-</w:t>
      </w:r>
      <w:proofErr w:type="gramEnd"/>
    </w:p>
    <w:p w14:paraId="4485D8CA" w14:textId="77777777" w:rsidR="000A559F" w:rsidRDefault="000A559F" w:rsidP="000A559F">
      <w:pPr>
        <w:pStyle w:val="Heading2"/>
      </w:pPr>
      <w:r>
        <w:rPr>
          <w:rStyle w:val="Strong"/>
          <w:b/>
          <w:bCs/>
        </w:rPr>
        <w:t>1. University of Toronto</w:t>
      </w:r>
    </w:p>
    <w:p w14:paraId="5DDA9041" w14:textId="77777777" w:rsidR="000A559F" w:rsidRDefault="000A559F" w:rsidP="000A559F">
      <w:pPr>
        <w:pStyle w:val="NormalWeb"/>
      </w:pPr>
      <w:r>
        <w:rPr>
          <w:rStyle w:val="Strong"/>
          <w:rFonts w:ascii="Segoe UI Emoji" w:hAnsi="Segoe UI Emoji" w:cs="Segoe UI Emoji"/>
        </w:rPr>
        <w:t>🎓</w:t>
      </w:r>
      <w:r>
        <w:rPr>
          <w:rStyle w:val="Strong"/>
        </w:rPr>
        <w:t xml:space="preserve"> Scholarship: Lester B. Pearson International Scholarship</w:t>
      </w:r>
    </w:p>
    <w:p w14:paraId="24DCE368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490CE5CC" w14:textId="77777777" w:rsidR="000A559F" w:rsidRDefault="000A559F" w:rsidP="002742A2">
      <w:pPr>
        <w:pStyle w:val="NormalWeb"/>
        <w:numPr>
          <w:ilvl w:val="0"/>
          <w:numId w:val="92"/>
        </w:numPr>
      </w:pPr>
      <w:r>
        <w:t xml:space="preserve">Must be an </w:t>
      </w:r>
      <w:r>
        <w:rPr>
          <w:rStyle w:val="Strong"/>
        </w:rPr>
        <w:t>international student</w:t>
      </w:r>
    </w:p>
    <w:p w14:paraId="0ED894DC" w14:textId="77777777" w:rsidR="000A559F" w:rsidRDefault="000A559F" w:rsidP="002742A2">
      <w:pPr>
        <w:pStyle w:val="NormalWeb"/>
        <w:numPr>
          <w:ilvl w:val="0"/>
          <w:numId w:val="92"/>
        </w:numPr>
      </w:pPr>
      <w:r>
        <w:t>Final year of secondary school or graduated no earlier than June of the year before applying</w:t>
      </w:r>
    </w:p>
    <w:p w14:paraId="25D375EB" w14:textId="77777777" w:rsidR="000A559F" w:rsidRDefault="000A559F" w:rsidP="002742A2">
      <w:pPr>
        <w:pStyle w:val="NormalWeb"/>
        <w:numPr>
          <w:ilvl w:val="0"/>
          <w:numId w:val="92"/>
        </w:numPr>
      </w:pPr>
      <w:r>
        <w:lastRenderedPageBreak/>
        <w:t xml:space="preserve">Must be </w:t>
      </w:r>
      <w:r>
        <w:rPr>
          <w:rStyle w:val="Strong"/>
        </w:rPr>
        <w:t>nominated by your school</w:t>
      </w:r>
      <w:r>
        <w:t xml:space="preserve"> (one nominee per school)</w:t>
      </w:r>
    </w:p>
    <w:p w14:paraId="3C5F827A" w14:textId="77777777" w:rsidR="000A559F" w:rsidRDefault="000A559F" w:rsidP="002742A2">
      <w:pPr>
        <w:pStyle w:val="NormalWeb"/>
        <w:numPr>
          <w:ilvl w:val="0"/>
          <w:numId w:val="92"/>
        </w:numPr>
      </w:pPr>
      <w:r>
        <w:t xml:space="preserve">Applying to </w:t>
      </w:r>
      <w:r>
        <w:rPr>
          <w:rStyle w:val="Strong"/>
        </w:rPr>
        <w:t>first undergraduate degree</w:t>
      </w:r>
      <w:r>
        <w:t xml:space="preserve"> at U of T</w:t>
      </w:r>
    </w:p>
    <w:p w14:paraId="371D4E73" w14:textId="77777777" w:rsidR="000A559F" w:rsidRDefault="000A559F" w:rsidP="002742A2">
      <w:pPr>
        <w:pStyle w:val="NormalWeb"/>
        <w:numPr>
          <w:ilvl w:val="0"/>
          <w:numId w:val="92"/>
        </w:numPr>
      </w:pPr>
      <w:r>
        <w:t xml:space="preserve">Demonstrated </w:t>
      </w:r>
      <w:r>
        <w:rPr>
          <w:rStyle w:val="Strong"/>
        </w:rPr>
        <w:t>outstanding academic achievement</w:t>
      </w:r>
      <w:r>
        <w:t>, leadership, and creativity</w:t>
      </w:r>
    </w:p>
    <w:p w14:paraId="7A575A3B" w14:textId="77777777" w:rsidR="000A559F" w:rsidRDefault="000A559F" w:rsidP="002742A2">
      <w:pPr>
        <w:pStyle w:val="NormalWeb"/>
        <w:numPr>
          <w:ilvl w:val="0"/>
          <w:numId w:val="92"/>
        </w:numPr>
      </w:pPr>
      <w:r>
        <w:t>Must begin studies at U of T in the following academic year</w:t>
      </w:r>
    </w:p>
    <w:p w14:paraId="042D7C14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5FFDBB71" w14:textId="77777777" w:rsidR="000A559F" w:rsidRDefault="000A559F" w:rsidP="002742A2">
      <w:pPr>
        <w:pStyle w:val="NormalWeb"/>
        <w:numPr>
          <w:ilvl w:val="0"/>
          <w:numId w:val="93"/>
        </w:numPr>
      </w:pPr>
      <w:r>
        <w:rPr>
          <w:rStyle w:val="Strong"/>
        </w:rPr>
        <w:t>Life Sciences</w:t>
      </w:r>
      <w:r>
        <w:t xml:space="preserve"> (Biology, Biochemistry, Neuroscience, Physiology)</w:t>
      </w:r>
    </w:p>
    <w:p w14:paraId="240CD663" w14:textId="77777777" w:rsidR="000A559F" w:rsidRDefault="000A559F" w:rsidP="002742A2">
      <w:pPr>
        <w:pStyle w:val="NormalWeb"/>
        <w:numPr>
          <w:ilvl w:val="0"/>
          <w:numId w:val="93"/>
        </w:numPr>
      </w:pPr>
      <w:r>
        <w:rPr>
          <w:rStyle w:val="Strong"/>
        </w:rPr>
        <w:t>Computer Science &amp; Data Science</w:t>
      </w:r>
    </w:p>
    <w:p w14:paraId="1B8962DE" w14:textId="77777777" w:rsidR="000A559F" w:rsidRDefault="000A559F" w:rsidP="002742A2">
      <w:pPr>
        <w:pStyle w:val="NormalWeb"/>
        <w:numPr>
          <w:ilvl w:val="0"/>
          <w:numId w:val="93"/>
        </w:numPr>
      </w:pPr>
      <w:r>
        <w:rPr>
          <w:rStyle w:val="Strong"/>
        </w:rPr>
        <w:t>Engineering</w:t>
      </w:r>
      <w:r>
        <w:t xml:space="preserve"> (Civil, Electrical, Mechanical, Chemical, etc.)</w:t>
      </w:r>
    </w:p>
    <w:p w14:paraId="00A29C65" w14:textId="77777777" w:rsidR="000A559F" w:rsidRDefault="000A559F" w:rsidP="002742A2">
      <w:pPr>
        <w:pStyle w:val="NormalWeb"/>
        <w:numPr>
          <w:ilvl w:val="0"/>
          <w:numId w:val="93"/>
        </w:numPr>
      </w:pPr>
      <w:r>
        <w:rPr>
          <w:rStyle w:val="Strong"/>
        </w:rPr>
        <w:t>Commerce &amp; Management</w:t>
      </w:r>
    </w:p>
    <w:p w14:paraId="79567593" w14:textId="77777777" w:rsidR="000A559F" w:rsidRDefault="000A559F" w:rsidP="002742A2">
      <w:pPr>
        <w:pStyle w:val="NormalWeb"/>
        <w:numPr>
          <w:ilvl w:val="0"/>
          <w:numId w:val="93"/>
        </w:numPr>
      </w:pPr>
      <w:r>
        <w:rPr>
          <w:rStyle w:val="Strong"/>
        </w:rPr>
        <w:t>Mathematics &amp; Statistics</w:t>
      </w:r>
    </w:p>
    <w:p w14:paraId="04E99306" w14:textId="77777777" w:rsidR="000A559F" w:rsidRDefault="000A559F" w:rsidP="002742A2">
      <w:pPr>
        <w:pStyle w:val="NormalWeb"/>
        <w:numPr>
          <w:ilvl w:val="0"/>
          <w:numId w:val="93"/>
        </w:numPr>
      </w:pPr>
      <w:r>
        <w:rPr>
          <w:rStyle w:val="Strong"/>
        </w:rPr>
        <w:t>Social Sciences</w:t>
      </w:r>
      <w:r>
        <w:t xml:space="preserve"> (Political Science, Economics, Sociology, Psychology)</w:t>
      </w:r>
    </w:p>
    <w:p w14:paraId="0FBA0D8C" w14:textId="77777777" w:rsidR="000A559F" w:rsidRDefault="000A559F" w:rsidP="002742A2">
      <w:pPr>
        <w:pStyle w:val="NormalWeb"/>
        <w:numPr>
          <w:ilvl w:val="0"/>
          <w:numId w:val="93"/>
        </w:numPr>
      </w:pPr>
      <w:r>
        <w:rPr>
          <w:rStyle w:val="Strong"/>
        </w:rPr>
        <w:t>Humanities</w:t>
      </w:r>
      <w:r>
        <w:t xml:space="preserve"> (History, English, Philosophy)</w:t>
      </w:r>
    </w:p>
    <w:p w14:paraId="6FA66875" w14:textId="77777777" w:rsidR="000A559F" w:rsidRDefault="000A559F" w:rsidP="002742A2">
      <w:pPr>
        <w:pStyle w:val="NormalWeb"/>
        <w:numPr>
          <w:ilvl w:val="0"/>
          <w:numId w:val="93"/>
        </w:numPr>
      </w:pPr>
      <w:r>
        <w:rPr>
          <w:rStyle w:val="Strong"/>
        </w:rPr>
        <w:t>Architecture, Landscape &amp; Design</w:t>
      </w:r>
    </w:p>
    <w:p w14:paraId="5E023DF9" w14:textId="77777777" w:rsidR="000A559F" w:rsidRDefault="000A559F" w:rsidP="002742A2">
      <w:pPr>
        <w:pStyle w:val="NormalWeb"/>
        <w:numPr>
          <w:ilvl w:val="0"/>
          <w:numId w:val="93"/>
        </w:numPr>
      </w:pPr>
      <w:r>
        <w:rPr>
          <w:rStyle w:val="Strong"/>
        </w:rPr>
        <w:t>Kinesiology &amp; Physical Education</w:t>
      </w:r>
    </w:p>
    <w:p w14:paraId="171061D6" w14:textId="77777777" w:rsidR="000A559F" w:rsidRDefault="000A559F" w:rsidP="002742A2">
      <w:pPr>
        <w:pStyle w:val="NormalWeb"/>
        <w:numPr>
          <w:ilvl w:val="0"/>
          <w:numId w:val="93"/>
        </w:numPr>
      </w:pPr>
      <w:r>
        <w:rPr>
          <w:rStyle w:val="Strong"/>
        </w:rPr>
        <w:t>Music, Visual Studies</w:t>
      </w:r>
    </w:p>
    <w:p w14:paraId="6A860331" w14:textId="77777777" w:rsidR="000A559F" w:rsidRDefault="000A559F" w:rsidP="002742A2">
      <w:pPr>
        <w:pStyle w:val="NormalWeb"/>
        <w:numPr>
          <w:ilvl w:val="0"/>
          <w:numId w:val="93"/>
        </w:numPr>
      </w:pPr>
      <w:r>
        <w:rPr>
          <w:rStyle w:val="Strong"/>
        </w:rPr>
        <w:t>Health Sciences, Nursing, Pharmacy, Dentistry</w:t>
      </w:r>
    </w:p>
    <w:p w14:paraId="32354E56" w14:textId="77777777" w:rsidR="000A559F" w:rsidRDefault="000A559F" w:rsidP="002742A2">
      <w:pPr>
        <w:pStyle w:val="NormalWeb"/>
        <w:numPr>
          <w:ilvl w:val="0"/>
          <w:numId w:val="93"/>
        </w:numPr>
      </w:pPr>
      <w:r>
        <w:rPr>
          <w:rStyle w:val="Strong"/>
        </w:rPr>
        <w:t>Law (JD), Medicine (MD), Education (</w:t>
      </w:r>
      <w:proofErr w:type="spellStart"/>
      <w:r>
        <w:rPr>
          <w:rStyle w:val="Strong"/>
        </w:rPr>
        <w:t>BEd</w:t>
      </w:r>
      <w:proofErr w:type="spellEnd"/>
      <w:r>
        <w:rPr>
          <w:rStyle w:val="Strong"/>
        </w:rPr>
        <w:t>, MEd)</w:t>
      </w:r>
    </w:p>
    <w:p w14:paraId="420B036C" w14:textId="77777777" w:rsidR="000A559F" w:rsidRDefault="000A559F" w:rsidP="000A559F">
      <w:pPr>
        <w:pStyle w:val="Heading2"/>
      </w:pPr>
      <w:r>
        <w:rPr>
          <w:rStyle w:val="Strong"/>
          <w:b/>
          <w:bCs/>
        </w:rPr>
        <w:t>2. University of British Columbia (UBC)</w:t>
      </w:r>
    </w:p>
    <w:p w14:paraId="3B8F1955" w14:textId="77777777" w:rsidR="000A559F" w:rsidRDefault="000A559F" w:rsidP="000A559F">
      <w:pPr>
        <w:pStyle w:val="NormalWeb"/>
      </w:pPr>
      <w:r>
        <w:rPr>
          <w:rStyle w:val="Strong"/>
          <w:rFonts w:ascii="Segoe UI Emoji" w:hAnsi="Segoe UI Emoji" w:cs="Segoe UI Emoji"/>
        </w:rPr>
        <w:t>🎓</w:t>
      </w:r>
      <w:r>
        <w:rPr>
          <w:rStyle w:val="Strong"/>
        </w:rPr>
        <w:t xml:space="preserve"> Scholarship: International Leader of Tomorrow Award (ILOT)</w:t>
      </w:r>
    </w:p>
    <w:p w14:paraId="7BCB9636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4C4E88A2" w14:textId="77777777" w:rsidR="000A559F" w:rsidRDefault="000A559F" w:rsidP="002742A2">
      <w:pPr>
        <w:pStyle w:val="NormalWeb"/>
        <w:numPr>
          <w:ilvl w:val="0"/>
          <w:numId w:val="94"/>
        </w:numPr>
      </w:pPr>
      <w:r>
        <w:t xml:space="preserve">International student applying for </w:t>
      </w:r>
      <w:r>
        <w:rPr>
          <w:rStyle w:val="Strong"/>
        </w:rPr>
        <w:t>first undergraduate degree</w:t>
      </w:r>
    </w:p>
    <w:p w14:paraId="7BDC81CB" w14:textId="77777777" w:rsidR="000A559F" w:rsidRDefault="000A559F" w:rsidP="002742A2">
      <w:pPr>
        <w:pStyle w:val="NormalWeb"/>
        <w:numPr>
          <w:ilvl w:val="0"/>
          <w:numId w:val="94"/>
        </w:numPr>
      </w:pPr>
      <w:r>
        <w:t>Must be entering UBC directly from secondary school</w:t>
      </w:r>
    </w:p>
    <w:p w14:paraId="556C4BDF" w14:textId="77777777" w:rsidR="000A559F" w:rsidRDefault="000A559F" w:rsidP="002742A2">
      <w:pPr>
        <w:pStyle w:val="NormalWeb"/>
        <w:numPr>
          <w:ilvl w:val="0"/>
          <w:numId w:val="94"/>
        </w:numPr>
      </w:pPr>
      <w:r>
        <w:t>High academic performance (A grades or equivalent)</w:t>
      </w:r>
    </w:p>
    <w:p w14:paraId="36A77F0E" w14:textId="77777777" w:rsidR="000A559F" w:rsidRDefault="000A559F" w:rsidP="002742A2">
      <w:pPr>
        <w:pStyle w:val="NormalWeb"/>
        <w:numPr>
          <w:ilvl w:val="0"/>
          <w:numId w:val="94"/>
        </w:numPr>
      </w:pPr>
      <w:r>
        <w:t xml:space="preserve">Demonstrated </w:t>
      </w:r>
      <w:r>
        <w:rPr>
          <w:rStyle w:val="Strong"/>
        </w:rPr>
        <w:t>financial need</w:t>
      </w:r>
    </w:p>
    <w:p w14:paraId="52C21C25" w14:textId="77777777" w:rsidR="000A559F" w:rsidRDefault="000A559F" w:rsidP="002742A2">
      <w:pPr>
        <w:pStyle w:val="NormalWeb"/>
        <w:numPr>
          <w:ilvl w:val="0"/>
          <w:numId w:val="94"/>
        </w:numPr>
      </w:pPr>
      <w:r>
        <w:t xml:space="preserve">Must meet UBC's </w:t>
      </w:r>
      <w:r>
        <w:rPr>
          <w:rStyle w:val="Strong"/>
        </w:rPr>
        <w:t>English language requirements</w:t>
      </w:r>
    </w:p>
    <w:p w14:paraId="7BBE8C08" w14:textId="77777777" w:rsidR="000A559F" w:rsidRDefault="000A559F" w:rsidP="002742A2">
      <w:pPr>
        <w:pStyle w:val="NormalWeb"/>
        <w:numPr>
          <w:ilvl w:val="0"/>
          <w:numId w:val="94"/>
        </w:numPr>
      </w:pPr>
      <w:r>
        <w:t>Must apply for and be admitted to UBC before scholarship deadline</w:t>
      </w:r>
    </w:p>
    <w:p w14:paraId="580F11E1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552DD20F" w14:textId="77777777" w:rsidR="000A559F" w:rsidRDefault="000A559F" w:rsidP="002742A2">
      <w:pPr>
        <w:pStyle w:val="NormalWeb"/>
        <w:numPr>
          <w:ilvl w:val="0"/>
          <w:numId w:val="95"/>
        </w:numPr>
      </w:pPr>
      <w:r>
        <w:rPr>
          <w:rStyle w:val="Strong"/>
        </w:rPr>
        <w:t>Applied Science (Engineering)</w:t>
      </w:r>
    </w:p>
    <w:p w14:paraId="59E063D0" w14:textId="77777777" w:rsidR="000A559F" w:rsidRDefault="000A559F" w:rsidP="002742A2">
      <w:pPr>
        <w:pStyle w:val="NormalWeb"/>
        <w:numPr>
          <w:ilvl w:val="0"/>
          <w:numId w:val="95"/>
        </w:numPr>
      </w:pPr>
      <w:r>
        <w:rPr>
          <w:rStyle w:val="Strong"/>
        </w:rPr>
        <w:t>Arts &amp; Humanities</w:t>
      </w:r>
    </w:p>
    <w:p w14:paraId="1061FEA7" w14:textId="77777777" w:rsidR="000A559F" w:rsidRDefault="000A559F" w:rsidP="002742A2">
      <w:pPr>
        <w:pStyle w:val="NormalWeb"/>
        <w:numPr>
          <w:ilvl w:val="0"/>
          <w:numId w:val="95"/>
        </w:numPr>
      </w:pPr>
      <w:r>
        <w:rPr>
          <w:rStyle w:val="Strong"/>
        </w:rPr>
        <w:t>Science</w:t>
      </w:r>
      <w:r>
        <w:t xml:space="preserve"> (Biology, Chemistry, Physics, Earth Sciences)</w:t>
      </w:r>
    </w:p>
    <w:p w14:paraId="1A730936" w14:textId="77777777" w:rsidR="000A559F" w:rsidRDefault="000A559F" w:rsidP="002742A2">
      <w:pPr>
        <w:pStyle w:val="NormalWeb"/>
        <w:numPr>
          <w:ilvl w:val="0"/>
          <w:numId w:val="95"/>
        </w:numPr>
      </w:pPr>
      <w:r>
        <w:rPr>
          <w:rStyle w:val="Strong"/>
        </w:rPr>
        <w:t>Business (Sauder School of Business)</w:t>
      </w:r>
    </w:p>
    <w:p w14:paraId="4A352D77" w14:textId="77777777" w:rsidR="000A559F" w:rsidRDefault="000A559F" w:rsidP="002742A2">
      <w:pPr>
        <w:pStyle w:val="NormalWeb"/>
        <w:numPr>
          <w:ilvl w:val="0"/>
          <w:numId w:val="95"/>
        </w:numPr>
      </w:pPr>
      <w:r>
        <w:rPr>
          <w:rStyle w:val="Strong"/>
        </w:rPr>
        <w:t>Computer Science &amp; IT</w:t>
      </w:r>
    </w:p>
    <w:p w14:paraId="751E07B1" w14:textId="77777777" w:rsidR="000A559F" w:rsidRDefault="000A559F" w:rsidP="002742A2">
      <w:pPr>
        <w:pStyle w:val="NormalWeb"/>
        <w:numPr>
          <w:ilvl w:val="0"/>
          <w:numId w:val="95"/>
        </w:numPr>
      </w:pPr>
      <w:r>
        <w:rPr>
          <w:rStyle w:val="Strong"/>
        </w:rPr>
        <w:t>Forestry</w:t>
      </w:r>
    </w:p>
    <w:p w14:paraId="1C1A0CDC" w14:textId="77777777" w:rsidR="000A559F" w:rsidRDefault="000A559F" w:rsidP="002742A2">
      <w:pPr>
        <w:pStyle w:val="NormalWeb"/>
        <w:numPr>
          <w:ilvl w:val="0"/>
          <w:numId w:val="95"/>
        </w:numPr>
      </w:pPr>
      <w:r>
        <w:rPr>
          <w:rStyle w:val="Strong"/>
        </w:rPr>
        <w:t>Kinesiology &amp; Health</w:t>
      </w:r>
    </w:p>
    <w:p w14:paraId="2E6C1BA1" w14:textId="77777777" w:rsidR="000A559F" w:rsidRDefault="000A559F" w:rsidP="002742A2">
      <w:pPr>
        <w:pStyle w:val="NormalWeb"/>
        <w:numPr>
          <w:ilvl w:val="0"/>
          <w:numId w:val="95"/>
        </w:numPr>
      </w:pPr>
      <w:r>
        <w:rPr>
          <w:rStyle w:val="Strong"/>
        </w:rPr>
        <w:t>Music, Fine Arts</w:t>
      </w:r>
    </w:p>
    <w:p w14:paraId="046CC2D0" w14:textId="77777777" w:rsidR="000A559F" w:rsidRDefault="000A559F" w:rsidP="002742A2">
      <w:pPr>
        <w:pStyle w:val="NormalWeb"/>
        <w:numPr>
          <w:ilvl w:val="0"/>
          <w:numId w:val="95"/>
        </w:numPr>
      </w:pPr>
      <w:r>
        <w:rPr>
          <w:rStyle w:val="Strong"/>
        </w:rPr>
        <w:t>Nursing, Dentistry, Pharmacy</w:t>
      </w:r>
    </w:p>
    <w:p w14:paraId="5B7A5870" w14:textId="77777777" w:rsidR="000A559F" w:rsidRDefault="000A559F" w:rsidP="002742A2">
      <w:pPr>
        <w:pStyle w:val="NormalWeb"/>
        <w:numPr>
          <w:ilvl w:val="0"/>
          <w:numId w:val="95"/>
        </w:numPr>
      </w:pPr>
      <w:r>
        <w:rPr>
          <w:rStyle w:val="Strong"/>
        </w:rPr>
        <w:t>Education</w:t>
      </w:r>
    </w:p>
    <w:p w14:paraId="7F9FA756" w14:textId="77777777" w:rsidR="000A559F" w:rsidRDefault="000A559F" w:rsidP="002742A2">
      <w:pPr>
        <w:pStyle w:val="NormalWeb"/>
        <w:numPr>
          <w:ilvl w:val="0"/>
          <w:numId w:val="95"/>
        </w:numPr>
      </w:pPr>
      <w:r>
        <w:rPr>
          <w:rStyle w:val="Strong"/>
        </w:rPr>
        <w:lastRenderedPageBreak/>
        <w:t>Law, Social Work</w:t>
      </w:r>
    </w:p>
    <w:p w14:paraId="2AE3889A" w14:textId="77777777" w:rsidR="000A559F" w:rsidRDefault="000A559F" w:rsidP="002742A2">
      <w:pPr>
        <w:pStyle w:val="NormalWeb"/>
        <w:numPr>
          <w:ilvl w:val="0"/>
          <w:numId w:val="95"/>
        </w:numPr>
      </w:pPr>
      <w:r>
        <w:rPr>
          <w:rStyle w:val="Strong"/>
        </w:rPr>
        <w:t>Architecture &amp; Urban Planning</w:t>
      </w:r>
    </w:p>
    <w:p w14:paraId="75FC473F" w14:textId="77777777" w:rsidR="000A559F" w:rsidRDefault="000A559F" w:rsidP="000A559F">
      <w:pPr>
        <w:pStyle w:val="Heading2"/>
      </w:pPr>
      <w:r>
        <w:rPr>
          <w:rStyle w:val="Strong"/>
          <w:b/>
          <w:bCs/>
        </w:rPr>
        <w:t>3. McGill University</w:t>
      </w:r>
    </w:p>
    <w:p w14:paraId="6A462AC7" w14:textId="77777777" w:rsidR="000A559F" w:rsidRDefault="000A559F" w:rsidP="000A559F">
      <w:pPr>
        <w:pStyle w:val="NormalWeb"/>
      </w:pPr>
      <w:r>
        <w:rPr>
          <w:rStyle w:val="Strong"/>
          <w:rFonts w:ascii="Segoe UI Emoji" w:hAnsi="Segoe UI Emoji" w:cs="Segoe UI Emoji"/>
        </w:rPr>
        <w:t>🎓</w:t>
      </w:r>
      <w:r>
        <w:rPr>
          <w:rStyle w:val="Strong"/>
        </w:rPr>
        <w:t xml:space="preserve"> Scholarship: McGill Entrance Scholarships</w:t>
      </w:r>
    </w:p>
    <w:p w14:paraId="20E40DE7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67F62930" w14:textId="77777777" w:rsidR="000A559F" w:rsidRDefault="000A559F" w:rsidP="002742A2">
      <w:pPr>
        <w:pStyle w:val="NormalWeb"/>
        <w:numPr>
          <w:ilvl w:val="0"/>
          <w:numId w:val="96"/>
        </w:numPr>
      </w:pPr>
      <w:r>
        <w:t xml:space="preserve">Open to </w:t>
      </w:r>
      <w:r>
        <w:rPr>
          <w:rStyle w:val="Strong"/>
        </w:rPr>
        <w:t>international students</w:t>
      </w:r>
      <w:r>
        <w:t xml:space="preserve"> entering undergraduate programs</w:t>
      </w:r>
    </w:p>
    <w:p w14:paraId="69970135" w14:textId="77777777" w:rsidR="000A559F" w:rsidRDefault="000A559F" w:rsidP="002742A2">
      <w:pPr>
        <w:pStyle w:val="NormalWeb"/>
        <w:numPr>
          <w:ilvl w:val="0"/>
          <w:numId w:val="96"/>
        </w:numPr>
      </w:pPr>
      <w:r>
        <w:t xml:space="preserve">Must have </w:t>
      </w:r>
      <w:r>
        <w:rPr>
          <w:rStyle w:val="Strong"/>
        </w:rPr>
        <w:t>high academic standing</w:t>
      </w:r>
      <w:r>
        <w:t xml:space="preserve"> (typically top 1–5% of the class)</w:t>
      </w:r>
    </w:p>
    <w:p w14:paraId="6116483C" w14:textId="77777777" w:rsidR="000A559F" w:rsidRDefault="000A559F" w:rsidP="002742A2">
      <w:pPr>
        <w:pStyle w:val="NormalWeb"/>
        <w:numPr>
          <w:ilvl w:val="0"/>
          <w:numId w:val="96"/>
        </w:numPr>
      </w:pPr>
      <w:r>
        <w:t xml:space="preserve">Automatically considered for </w:t>
      </w:r>
      <w:r>
        <w:rPr>
          <w:rStyle w:val="Strong"/>
        </w:rPr>
        <w:t>one-year scholarships</w:t>
      </w:r>
      <w:r>
        <w:t xml:space="preserve"> (no application needed)</w:t>
      </w:r>
    </w:p>
    <w:p w14:paraId="2EDE1AE9" w14:textId="77777777" w:rsidR="000A559F" w:rsidRDefault="000A559F" w:rsidP="002742A2">
      <w:pPr>
        <w:pStyle w:val="NormalWeb"/>
        <w:numPr>
          <w:ilvl w:val="0"/>
          <w:numId w:val="96"/>
        </w:numPr>
      </w:pPr>
      <w:r>
        <w:rPr>
          <w:rStyle w:val="Strong"/>
        </w:rPr>
        <w:t>Major scholarships</w:t>
      </w:r>
      <w:r>
        <w:t xml:space="preserve"> require a separate application and reference letters</w:t>
      </w:r>
    </w:p>
    <w:p w14:paraId="19BB32D1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3D992B0E" w14:textId="77777777" w:rsidR="000A559F" w:rsidRDefault="000A559F" w:rsidP="002742A2">
      <w:pPr>
        <w:pStyle w:val="NormalWeb"/>
        <w:numPr>
          <w:ilvl w:val="0"/>
          <w:numId w:val="97"/>
        </w:numPr>
      </w:pPr>
      <w:r>
        <w:rPr>
          <w:rStyle w:val="Strong"/>
        </w:rPr>
        <w:t>Arts</w:t>
      </w:r>
      <w:r>
        <w:t xml:space="preserve"> (Psychology, Sociology, Languages, History, Political Science)</w:t>
      </w:r>
    </w:p>
    <w:p w14:paraId="38159B97" w14:textId="77777777" w:rsidR="000A559F" w:rsidRDefault="000A559F" w:rsidP="002742A2">
      <w:pPr>
        <w:pStyle w:val="NormalWeb"/>
        <w:numPr>
          <w:ilvl w:val="0"/>
          <w:numId w:val="97"/>
        </w:numPr>
      </w:pPr>
      <w:r>
        <w:rPr>
          <w:rStyle w:val="Strong"/>
        </w:rPr>
        <w:t>Sciences</w:t>
      </w:r>
      <w:r>
        <w:t xml:space="preserve"> (Physics, Chemistry, Biology, Biotech, Environment)</w:t>
      </w:r>
    </w:p>
    <w:p w14:paraId="2FFED216" w14:textId="77777777" w:rsidR="000A559F" w:rsidRDefault="000A559F" w:rsidP="002742A2">
      <w:pPr>
        <w:pStyle w:val="NormalWeb"/>
        <w:numPr>
          <w:ilvl w:val="0"/>
          <w:numId w:val="97"/>
        </w:numPr>
      </w:pPr>
      <w:r>
        <w:rPr>
          <w:rStyle w:val="Strong"/>
        </w:rPr>
        <w:t>Engineering</w:t>
      </w:r>
      <w:r>
        <w:t xml:space="preserve"> (Electrical, Civil, Mechanical, Chemical)</w:t>
      </w:r>
    </w:p>
    <w:p w14:paraId="5DCE74DA" w14:textId="77777777" w:rsidR="000A559F" w:rsidRDefault="000A559F" w:rsidP="002742A2">
      <w:pPr>
        <w:pStyle w:val="NormalWeb"/>
        <w:numPr>
          <w:ilvl w:val="0"/>
          <w:numId w:val="97"/>
        </w:numPr>
      </w:pPr>
      <w:r>
        <w:rPr>
          <w:rStyle w:val="Strong"/>
        </w:rPr>
        <w:t>Computer Science</w:t>
      </w:r>
    </w:p>
    <w:p w14:paraId="5465A763" w14:textId="77777777" w:rsidR="000A559F" w:rsidRDefault="000A559F" w:rsidP="002742A2">
      <w:pPr>
        <w:pStyle w:val="NormalWeb"/>
        <w:numPr>
          <w:ilvl w:val="0"/>
          <w:numId w:val="97"/>
        </w:numPr>
      </w:pPr>
      <w:r>
        <w:rPr>
          <w:rStyle w:val="Strong"/>
        </w:rPr>
        <w:t>Business (Desautels Faculty)</w:t>
      </w:r>
    </w:p>
    <w:p w14:paraId="5AD352C9" w14:textId="77777777" w:rsidR="000A559F" w:rsidRDefault="000A559F" w:rsidP="002742A2">
      <w:pPr>
        <w:pStyle w:val="NormalWeb"/>
        <w:numPr>
          <w:ilvl w:val="0"/>
          <w:numId w:val="97"/>
        </w:numPr>
      </w:pPr>
      <w:r>
        <w:rPr>
          <w:rStyle w:val="Strong"/>
        </w:rPr>
        <w:t>Medicine, Dentistry, Nursing</w:t>
      </w:r>
    </w:p>
    <w:p w14:paraId="781BD058" w14:textId="77777777" w:rsidR="000A559F" w:rsidRDefault="000A559F" w:rsidP="002742A2">
      <w:pPr>
        <w:pStyle w:val="NormalWeb"/>
        <w:numPr>
          <w:ilvl w:val="0"/>
          <w:numId w:val="97"/>
        </w:numPr>
      </w:pPr>
      <w:r>
        <w:rPr>
          <w:rStyle w:val="Strong"/>
        </w:rPr>
        <w:t>Law</w:t>
      </w:r>
    </w:p>
    <w:p w14:paraId="5E14AC50" w14:textId="77777777" w:rsidR="000A559F" w:rsidRDefault="000A559F" w:rsidP="002742A2">
      <w:pPr>
        <w:pStyle w:val="NormalWeb"/>
        <w:numPr>
          <w:ilvl w:val="0"/>
          <w:numId w:val="97"/>
        </w:numPr>
      </w:pPr>
      <w:r>
        <w:rPr>
          <w:rStyle w:val="Strong"/>
        </w:rPr>
        <w:t>Music (Schulich School of Music)</w:t>
      </w:r>
    </w:p>
    <w:p w14:paraId="5A236C13" w14:textId="77777777" w:rsidR="000A559F" w:rsidRDefault="000A559F" w:rsidP="002742A2">
      <w:pPr>
        <w:pStyle w:val="NormalWeb"/>
        <w:numPr>
          <w:ilvl w:val="0"/>
          <w:numId w:val="97"/>
        </w:numPr>
      </w:pPr>
      <w:r>
        <w:rPr>
          <w:rStyle w:val="Strong"/>
        </w:rPr>
        <w:t>Education</w:t>
      </w:r>
    </w:p>
    <w:p w14:paraId="1BF60E24" w14:textId="77777777" w:rsidR="000A559F" w:rsidRDefault="000A559F" w:rsidP="002742A2">
      <w:pPr>
        <w:pStyle w:val="NormalWeb"/>
        <w:numPr>
          <w:ilvl w:val="0"/>
          <w:numId w:val="97"/>
        </w:numPr>
      </w:pPr>
      <w:r>
        <w:rPr>
          <w:rStyle w:val="Strong"/>
        </w:rPr>
        <w:t>Agriculture &amp; Environmental Sciences</w:t>
      </w:r>
    </w:p>
    <w:p w14:paraId="49892A82" w14:textId="77777777" w:rsidR="000A559F" w:rsidRDefault="000A559F" w:rsidP="000A559F">
      <w:pPr>
        <w:pStyle w:val="Heading2"/>
      </w:pPr>
      <w:r>
        <w:rPr>
          <w:rStyle w:val="Strong"/>
          <w:b/>
          <w:bCs/>
        </w:rPr>
        <w:t>4. University of Alberta</w:t>
      </w:r>
    </w:p>
    <w:p w14:paraId="2E30963E" w14:textId="77777777" w:rsidR="000A559F" w:rsidRDefault="000A559F" w:rsidP="000A559F">
      <w:pPr>
        <w:pStyle w:val="NormalWeb"/>
      </w:pPr>
      <w:r>
        <w:rPr>
          <w:rStyle w:val="Strong"/>
          <w:rFonts w:ascii="Segoe UI Emoji" w:hAnsi="Segoe UI Emoji" w:cs="Segoe UI Emoji"/>
        </w:rPr>
        <w:t>🎓</w:t>
      </w:r>
      <w:r>
        <w:rPr>
          <w:rStyle w:val="Strong"/>
        </w:rPr>
        <w:t xml:space="preserve"> Scholarship: Graduate Entrance Scholarships</w:t>
      </w:r>
    </w:p>
    <w:p w14:paraId="19009A46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472B296D" w14:textId="77777777" w:rsidR="000A559F" w:rsidRDefault="000A559F" w:rsidP="002742A2">
      <w:pPr>
        <w:pStyle w:val="NormalWeb"/>
        <w:numPr>
          <w:ilvl w:val="0"/>
          <w:numId w:val="98"/>
        </w:numPr>
      </w:pPr>
      <w:r>
        <w:t xml:space="preserve">For </w:t>
      </w:r>
      <w:r>
        <w:rPr>
          <w:rStyle w:val="Strong"/>
        </w:rPr>
        <w:t>Master’s or Doctoral program applicants</w:t>
      </w:r>
    </w:p>
    <w:p w14:paraId="5DE104B3" w14:textId="77777777" w:rsidR="000A559F" w:rsidRDefault="000A559F" w:rsidP="002742A2">
      <w:pPr>
        <w:pStyle w:val="NormalWeb"/>
        <w:numPr>
          <w:ilvl w:val="0"/>
          <w:numId w:val="98"/>
        </w:numPr>
      </w:pPr>
      <w:r>
        <w:t xml:space="preserve">Must have a </w:t>
      </w:r>
      <w:r>
        <w:rPr>
          <w:rStyle w:val="Strong"/>
        </w:rPr>
        <w:t>minimum GPA of 3.7/4.0 (or equivalent First Class Standing)</w:t>
      </w:r>
    </w:p>
    <w:p w14:paraId="1C7E3985" w14:textId="77777777" w:rsidR="000A559F" w:rsidRDefault="000A559F" w:rsidP="002742A2">
      <w:pPr>
        <w:pStyle w:val="NormalWeb"/>
        <w:numPr>
          <w:ilvl w:val="0"/>
          <w:numId w:val="98"/>
        </w:numPr>
      </w:pPr>
      <w:r>
        <w:t xml:space="preserve">Demonstrated </w:t>
      </w:r>
      <w:r>
        <w:rPr>
          <w:rStyle w:val="Strong"/>
        </w:rPr>
        <w:t>research potential or academic excellence</w:t>
      </w:r>
    </w:p>
    <w:p w14:paraId="31716BC6" w14:textId="77777777" w:rsidR="000A559F" w:rsidRDefault="000A559F" w:rsidP="002742A2">
      <w:pPr>
        <w:pStyle w:val="NormalWeb"/>
        <w:numPr>
          <w:ilvl w:val="0"/>
          <w:numId w:val="98"/>
        </w:numPr>
      </w:pPr>
      <w:r>
        <w:t>International and domestic students eligible</w:t>
      </w:r>
    </w:p>
    <w:p w14:paraId="67405734" w14:textId="77777777" w:rsidR="000A559F" w:rsidRDefault="000A559F" w:rsidP="002742A2">
      <w:pPr>
        <w:pStyle w:val="NormalWeb"/>
        <w:numPr>
          <w:ilvl w:val="0"/>
          <w:numId w:val="98"/>
        </w:numPr>
      </w:pPr>
      <w:r>
        <w:t>Requires nomination by the admitting department</w:t>
      </w:r>
    </w:p>
    <w:p w14:paraId="2A5E62A6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01FB3E58" w14:textId="77777777" w:rsidR="000A559F" w:rsidRDefault="000A559F" w:rsidP="002742A2">
      <w:pPr>
        <w:pStyle w:val="NormalWeb"/>
        <w:numPr>
          <w:ilvl w:val="0"/>
          <w:numId w:val="99"/>
        </w:numPr>
      </w:pPr>
      <w:r>
        <w:rPr>
          <w:rStyle w:val="Strong"/>
        </w:rPr>
        <w:t>Science</w:t>
      </w:r>
      <w:r>
        <w:t xml:space="preserve"> (Biology, Chemistry, Physics, Earth &amp; Atmospheric Sciences)</w:t>
      </w:r>
    </w:p>
    <w:p w14:paraId="1E9366C0" w14:textId="77777777" w:rsidR="000A559F" w:rsidRDefault="000A559F" w:rsidP="002742A2">
      <w:pPr>
        <w:pStyle w:val="NormalWeb"/>
        <w:numPr>
          <w:ilvl w:val="0"/>
          <w:numId w:val="99"/>
        </w:numPr>
      </w:pPr>
      <w:r>
        <w:rPr>
          <w:rStyle w:val="Strong"/>
        </w:rPr>
        <w:t>Engineering</w:t>
      </w:r>
      <w:r>
        <w:t xml:space="preserve"> (Petroleum, Electrical, Civil, Mechanical)</w:t>
      </w:r>
    </w:p>
    <w:p w14:paraId="17D990BF" w14:textId="77777777" w:rsidR="000A559F" w:rsidRDefault="000A559F" w:rsidP="002742A2">
      <w:pPr>
        <w:pStyle w:val="NormalWeb"/>
        <w:numPr>
          <w:ilvl w:val="0"/>
          <w:numId w:val="99"/>
        </w:numPr>
      </w:pPr>
      <w:r>
        <w:rPr>
          <w:rStyle w:val="Strong"/>
        </w:rPr>
        <w:t>Computer Science &amp; AI</w:t>
      </w:r>
    </w:p>
    <w:p w14:paraId="1092B453" w14:textId="77777777" w:rsidR="000A559F" w:rsidRDefault="000A559F" w:rsidP="002742A2">
      <w:pPr>
        <w:pStyle w:val="NormalWeb"/>
        <w:numPr>
          <w:ilvl w:val="0"/>
          <w:numId w:val="99"/>
        </w:numPr>
      </w:pPr>
      <w:r>
        <w:rPr>
          <w:rStyle w:val="Strong"/>
        </w:rPr>
        <w:lastRenderedPageBreak/>
        <w:t>Business (MBA, MSc)</w:t>
      </w:r>
    </w:p>
    <w:p w14:paraId="671C8BD2" w14:textId="77777777" w:rsidR="000A559F" w:rsidRDefault="000A559F" w:rsidP="002742A2">
      <w:pPr>
        <w:pStyle w:val="NormalWeb"/>
        <w:numPr>
          <w:ilvl w:val="0"/>
          <w:numId w:val="99"/>
        </w:numPr>
      </w:pPr>
      <w:r>
        <w:rPr>
          <w:rStyle w:val="Strong"/>
        </w:rPr>
        <w:t>Law (LLM, JD)</w:t>
      </w:r>
    </w:p>
    <w:p w14:paraId="4D2CF5EB" w14:textId="77777777" w:rsidR="000A559F" w:rsidRDefault="000A559F" w:rsidP="002742A2">
      <w:pPr>
        <w:pStyle w:val="NormalWeb"/>
        <w:numPr>
          <w:ilvl w:val="0"/>
          <w:numId w:val="99"/>
        </w:numPr>
      </w:pPr>
      <w:r>
        <w:rPr>
          <w:rStyle w:val="Strong"/>
        </w:rPr>
        <w:t>Medicine, Dentistry, Nursing, Pharmacy</w:t>
      </w:r>
    </w:p>
    <w:p w14:paraId="50E31129" w14:textId="77777777" w:rsidR="000A559F" w:rsidRDefault="000A559F" w:rsidP="002742A2">
      <w:pPr>
        <w:pStyle w:val="NormalWeb"/>
        <w:numPr>
          <w:ilvl w:val="0"/>
          <w:numId w:val="99"/>
        </w:numPr>
      </w:pPr>
      <w:r>
        <w:rPr>
          <w:rStyle w:val="Strong"/>
        </w:rPr>
        <w:t>Agriculture, Life &amp; Environmental Sciences</w:t>
      </w:r>
    </w:p>
    <w:p w14:paraId="3216351A" w14:textId="77777777" w:rsidR="000A559F" w:rsidRDefault="000A559F" w:rsidP="002742A2">
      <w:pPr>
        <w:pStyle w:val="NormalWeb"/>
        <w:numPr>
          <w:ilvl w:val="0"/>
          <w:numId w:val="99"/>
        </w:numPr>
      </w:pPr>
      <w:r>
        <w:rPr>
          <w:rStyle w:val="Strong"/>
        </w:rPr>
        <w:t>Education</w:t>
      </w:r>
    </w:p>
    <w:p w14:paraId="18FFECCE" w14:textId="77777777" w:rsidR="000A559F" w:rsidRDefault="000A559F" w:rsidP="002742A2">
      <w:pPr>
        <w:pStyle w:val="NormalWeb"/>
        <w:numPr>
          <w:ilvl w:val="0"/>
          <w:numId w:val="99"/>
        </w:numPr>
      </w:pPr>
      <w:r>
        <w:rPr>
          <w:rStyle w:val="Strong"/>
        </w:rPr>
        <w:t>Arts &amp; Humanities</w:t>
      </w:r>
    </w:p>
    <w:p w14:paraId="2D2C63D1" w14:textId="77777777" w:rsidR="000A559F" w:rsidRDefault="000A559F" w:rsidP="002742A2">
      <w:pPr>
        <w:pStyle w:val="NormalWeb"/>
        <w:numPr>
          <w:ilvl w:val="0"/>
          <w:numId w:val="99"/>
        </w:numPr>
      </w:pPr>
      <w:r>
        <w:rPr>
          <w:rStyle w:val="Strong"/>
        </w:rPr>
        <w:t>Public Health, Rehabilitation Science</w:t>
      </w:r>
    </w:p>
    <w:p w14:paraId="1AFE1F9F" w14:textId="77777777" w:rsidR="000A559F" w:rsidRDefault="000A559F" w:rsidP="000A559F">
      <w:pPr>
        <w:pStyle w:val="Heading2"/>
      </w:pPr>
      <w:r>
        <w:rPr>
          <w:rStyle w:val="Strong"/>
          <w:b/>
          <w:bCs/>
        </w:rPr>
        <w:t>5. University of Waterloo</w:t>
      </w:r>
    </w:p>
    <w:p w14:paraId="220FD04F" w14:textId="77777777" w:rsidR="000A559F" w:rsidRDefault="000A559F" w:rsidP="000A559F">
      <w:pPr>
        <w:pStyle w:val="NormalWeb"/>
      </w:pPr>
      <w:r>
        <w:rPr>
          <w:rStyle w:val="Strong"/>
          <w:rFonts w:ascii="Segoe UI Emoji" w:hAnsi="Segoe UI Emoji" w:cs="Segoe UI Emoji"/>
        </w:rPr>
        <w:t>🎓</w:t>
      </w:r>
      <w:r>
        <w:rPr>
          <w:rStyle w:val="Strong"/>
        </w:rPr>
        <w:t xml:space="preserve"> Scholarship: International Master’s &amp; Doctoral Student Awards</w:t>
      </w:r>
    </w:p>
    <w:p w14:paraId="53B72D5B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3553E0EA" w14:textId="77777777" w:rsidR="000A559F" w:rsidRDefault="000A559F" w:rsidP="002742A2">
      <w:pPr>
        <w:pStyle w:val="NormalWeb"/>
        <w:numPr>
          <w:ilvl w:val="0"/>
          <w:numId w:val="100"/>
        </w:numPr>
      </w:pPr>
      <w:r>
        <w:t xml:space="preserve">Must be an </w:t>
      </w:r>
      <w:r>
        <w:rPr>
          <w:rStyle w:val="Strong"/>
        </w:rPr>
        <w:t>international student</w:t>
      </w:r>
      <w:r>
        <w:t xml:space="preserve"> enrolled full-time in a </w:t>
      </w:r>
      <w:r>
        <w:rPr>
          <w:rStyle w:val="Strong"/>
        </w:rPr>
        <w:t>Master’s or PhD program</w:t>
      </w:r>
    </w:p>
    <w:p w14:paraId="6DE83737" w14:textId="77777777" w:rsidR="000A559F" w:rsidRDefault="000A559F" w:rsidP="002742A2">
      <w:pPr>
        <w:pStyle w:val="NormalWeb"/>
        <w:numPr>
          <w:ilvl w:val="0"/>
          <w:numId w:val="100"/>
        </w:numPr>
      </w:pPr>
      <w:r>
        <w:t>Strong academic record (equivalent to First Class/Upper Second Class)</w:t>
      </w:r>
    </w:p>
    <w:p w14:paraId="009B1A64" w14:textId="77777777" w:rsidR="000A559F" w:rsidRDefault="000A559F" w:rsidP="002742A2">
      <w:pPr>
        <w:pStyle w:val="NormalWeb"/>
        <w:numPr>
          <w:ilvl w:val="0"/>
          <w:numId w:val="100"/>
        </w:numPr>
      </w:pPr>
      <w:r>
        <w:t>No separate application needed—automatically considered upon admission</w:t>
      </w:r>
    </w:p>
    <w:p w14:paraId="595026E6" w14:textId="77777777" w:rsidR="000A559F" w:rsidRDefault="000A559F" w:rsidP="002742A2">
      <w:pPr>
        <w:pStyle w:val="NormalWeb"/>
        <w:numPr>
          <w:ilvl w:val="0"/>
          <w:numId w:val="100"/>
        </w:numPr>
      </w:pPr>
      <w:r>
        <w:t xml:space="preserve">Must have a </w:t>
      </w:r>
      <w:r>
        <w:rPr>
          <w:rStyle w:val="Strong"/>
        </w:rPr>
        <w:t>valid Canadian study permit</w:t>
      </w:r>
    </w:p>
    <w:p w14:paraId="72F124B6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281A59A6" w14:textId="77777777" w:rsidR="000A559F" w:rsidRDefault="000A559F" w:rsidP="002742A2">
      <w:pPr>
        <w:pStyle w:val="NormalWeb"/>
        <w:numPr>
          <w:ilvl w:val="0"/>
          <w:numId w:val="101"/>
        </w:numPr>
      </w:pPr>
      <w:r>
        <w:rPr>
          <w:rStyle w:val="Strong"/>
        </w:rPr>
        <w:t>Engineering</w:t>
      </w:r>
      <w:r>
        <w:t xml:space="preserve"> (Mechatronics, Electrical, Civil, Nanotechnology)</w:t>
      </w:r>
    </w:p>
    <w:p w14:paraId="15EDEEC7" w14:textId="77777777" w:rsidR="000A559F" w:rsidRDefault="000A559F" w:rsidP="002742A2">
      <w:pPr>
        <w:pStyle w:val="NormalWeb"/>
        <w:numPr>
          <w:ilvl w:val="0"/>
          <w:numId w:val="101"/>
        </w:numPr>
      </w:pPr>
      <w:r>
        <w:rPr>
          <w:rStyle w:val="Strong"/>
        </w:rPr>
        <w:t>Computer Science, Software Engineering</w:t>
      </w:r>
    </w:p>
    <w:p w14:paraId="63EE07FB" w14:textId="77777777" w:rsidR="000A559F" w:rsidRDefault="000A559F" w:rsidP="002742A2">
      <w:pPr>
        <w:pStyle w:val="NormalWeb"/>
        <w:numPr>
          <w:ilvl w:val="0"/>
          <w:numId w:val="101"/>
        </w:numPr>
      </w:pPr>
      <w:r>
        <w:rPr>
          <w:rStyle w:val="Strong"/>
        </w:rPr>
        <w:t>Mathematics, Statistics, Actuarial Science</w:t>
      </w:r>
    </w:p>
    <w:p w14:paraId="3DB51129" w14:textId="77777777" w:rsidR="000A559F" w:rsidRDefault="000A559F" w:rsidP="002742A2">
      <w:pPr>
        <w:pStyle w:val="NormalWeb"/>
        <w:numPr>
          <w:ilvl w:val="0"/>
          <w:numId w:val="101"/>
        </w:numPr>
      </w:pPr>
      <w:r>
        <w:rPr>
          <w:rStyle w:val="Strong"/>
        </w:rPr>
        <w:t>Health Sciences, Kinesiology, Public Health</w:t>
      </w:r>
    </w:p>
    <w:p w14:paraId="666017BA" w14:textId="77777777" w:rsidR="000A559F" w:rsidRDefault="000A559F" w:rsidP="002742A2">
      <w:pPr>
        <w:pStyle w:val="NormalWeb"/>
        <w:numPr>
          <w:ilvl w:val="0"/>
          <w:numId w:val="101"/>
        </w:numPr>
      </w:pPr>
      <w:r>
        <w:rPr>
          <w:rStyle w:val="Strong"/>
        </w:rPr>
        <w:t>Science</w:t>
      </w:r>
      <w:r>
        <w:t xml:space="preserve"> (Physics, Chemistry, Biology, Earth Sciences)</w:t>
      </w:r>
    </w:p>
    <w:p w14:paraId="0F7B1F81" w14:textId="77777777" w:rsidR="000A559F" w:rsidRDefault="000A559F" w:rsidP="002742A2">
      <w:pPr>
        <w:pStyle w:val="NormalWeb"/>
        <w:numPr>
          <w:ilvl w:val="0"/>
          <w:numId w:val="101"/>
        </w:numPr>
      </w:pPr>
      <w:r>
        <w:rPr>
          <w:rStyle w:val="Strong"/>
        </w:rPr>
        <w:t>Arts &amp; Humanities</w:t>
      </w:r>
    </w:p>
    <w:p w14:paraId="01743EAE" w14:textId="77777777" w:rsidR="000A559F" w:rsidRDefault="000A559F" w:rsidP="002742A2">
      <w:pPr>
        <w:pStyle w:val="NormalWeb"/>
        <w:numPr>
          <w:ilvl w:val="0"/>
          <w:numId w:val="101"/>
        </w:numPr>
      </w:pPr>
      <w:r>
        <w:rPr>
          <w:rStyle w:val="Strong"/>
        </w:rPr>
        <w:t>Business, Accounting &amp; Finance (with Wilfrid Laurier partnership)</w:t>
      </w:r>
    </w:p>
    <w:p w14:paraId="63955022" w14:textId="77777777" w:rsidR="000A559F" w:rsidRDefault="000A559F" w:rsidP="002742A2">
      <w:pPr>
        <w:pStyle w:val="NormalWeb"/>
        <w:numPr>
          <w:ilvl w:val="0"/>
          <w:numId w:val="101"/>
        </w:numPr>
      </w:pPr>
      <w:r>
        <w:rPr>
          <w:rStyle w:val="Strong"/>
        </w:rPr>
        <w:t>Architecture &amp; Urban Planning</w:t>
      </w:r>
    </w:p>
    <w:p w14:paraId="723007A9" w14:textId="77777777" w:rsidR="000A559F" w:rsidRDefault="000A559F" w:rsidP="002742A2">
      <w:pPr>
        <w:pStyle w:val="NormalWeb"/>
        <w:numPr>
          <w:ilvl w:val="0"/>
          <w:numId w:val="101"/>
        </w:numPr>
      </w:pPr>
      <w:r>
        <w:rPr>
          <w:rStyle w:val="Strong"/>
        </w:rPr>
        <w:t>Environment, Sustainability, Geography</w:t>
      </w:r>
    </w:p>
    <w:p w14:paraId="37A2C57F" w14:textId="77777777" w:rsidR="000A559F" w:rsidRPr="000A559F" w:rsidRDefault="000A559F" w:rsidP="002742A2">
      <w:pPr>
        <w:pStyle w:val="NormalWeb"/>
        <w:numPr>
          <w:ilvl w:val="0"/>
          <w:numId w:val="101"/>
        </w:numPr>
        <w:rPr>
          <w:rStyle w:val="Strong"/>
          <w:b w:val="0"/>
          <w:bCs w:val="0"/>
        </w:rPr>
      </w:pPr>
      <w:r>
        <w:rPr>
          <w:rStyle w:val="Strong"/>
        </w:rPr>
        <w:t>Pharmacy &amp; Biomedical Sciences</w:t>
      </w:r>
    </w:p>
    <w:p w14:paraId="7A7F7093" w14:textId="77777777" w:rsidR="000A559F" w:rsidRPr="00913FF7" w:rsidRDefault="000A559F" w:rsidP="000A559F">
      <w:pPr>
        <w:pStyle w:val="NormalWeb"/>
        <w:rPr>
          <w:b/>
          <w:color w:val="FF0000"/>
          <w:sz w:val="36"/>
          <w:szCs w:val="36"/>
        </w:rPr>
      </w:pPr>
      <w:r w:rsidRPr="00913FF7">
        <w:rPr>
          <w:b/>
          <w:color w:val="FF0000"/>
          <w:sz w:val="36"/>
          <w:szCs w:val="36"/>
        </w:rPr>
        <w:t xml:space="preserve">4.UNIVERSITIES OF </w:t>
      </w:r>
      <w:proofErr w:type="gramStart"/>
      <w:r w:rsidRPr="00913FF7">
        <w:rPr>
          <w:b/>
          <w:color w:val="FF0000"/>
          <w:sz w:val="36"/>
          <w:szCs w:val="36"/>
        </w:rPr>
        <w:t>GERMANY:-</w:t>
      </w:r>
      <w:proofErr w:type="gramEnd"/>
    </w:p>
    <w:p w14:paraId="060EB6A2" w14:textId="77777777" w:rsidR="000A559F" w:rsidRDefault="000A559F" w:rsidP="000A559F">
      <w:pPr>
        <w:pStyle w:val="Heading2"/>
      </w:pPr>
      <w:r>
        <w:rPr>
          <w:rStyle w:val="Strong"/>
          <w:b/>
          <w:bCs/>
        </w:rPr>
        <w:t>1. Technical University of Munich (TUM)</w:t>
      </w:r>
    </w:p>
    <w:p w14:paraId="7D8128CF" w14:textId="77777777" w:rsidR="000A559F" w:rsidRDefault="000A559F" w:rsidP="000A559F">
      <w:pPr>
        <w:pStyle w:val="NormalWeb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Emphasis"/>
        </w:rPr>
        <w:t>Top Research University in Engineering &amp; Sciences</w:t>
      </w:r>
    </w:p>
    <w:p w14:paraId="5F0783BC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3E55AAEC" w14:textId="77777777" w:rsidR="000A559F" w:rsidRDefault="000A559F" w:rsidP="002742A2">
      <w:pPr>
        <w:pStyle w:val="NormalWeb"/>
        <w:numPr>
          <w:ilvl w:val="0"/>
          <w:numId w:val="102"/>
        </w:numPr>
      </w:pPr>
      <w:r>
        <w:t>High academic performance in previous studies (Bachelor’s or Master’s)</w:t>
      </w:r>
    </w:p>
    <w:p w14:paraId="778B0196" w14:textId="77777777" w:rsidR="000A559F" w:rsidRDefault="000A559F" w:rsidP="002742A2">
      <w:pPr>
        <w:pStyle w:val="NormalWeb"/>
        <w:numPr>
          <w:ilvl w:val="0"/>
          <w:numId w:val="102"/>
        </w:numPr>
      </w:pPr>
      <w:r>
        <w:t xml:space="preserve">For Master’s: a </w:t>
      </w:r>
      <w:r>
        <w:rPr>
          <w:rStyle w:val="Strong"/>
        </w:rPr>
        <w:t>recognized bachelor’s degree</w:t>
      </w:r>
      <w:r>
        <w:t xml:space="preserve"> in a related field</w:t>
      </w:r>
    </w:p>
    <w:p w14:paraId="2AC8E03D" w14:textId="77777777" w:rsidR="000A559F" w:rsidRDefault="000A559F" w:rsidP="002742A2">
      <w:pPr>
        <w:pStyle w:val="NormalWeb"/>
        <w:numPr>
          <w:ilvl w:val="0"/>
          <w:numId w:val="102"/>
        </w:numPr>
      </w:pPr>
      <w:r>
        <w:t xml:space="preserve">For international students: </w:t>
      </w:r>
      <w:r>
        <w:rPr>
          <w:rStyle w:val="Strong"/>
        </w:rPr>
        <w:t>English or German proficiency</w:t>
      </w:r>
      <w:r>
        <w:t xml:space="preserve"> (IELTS/TOEFL or </w:t>
      </w:r>
      <w:proofErr w:type="spellStart"/>
      <w:r>
        <w:t>TestDaF</w:t>
      </w:r>
      <w:proofErr w:type="spellEnd"/>
      <w:r>
        <w:t>/DSH)</w:t>
      </w:r>
    </w:p>
    <w:p w14:paraId="774F4AAA" w14:textId="77777777" w:rsidR="000A559F" w:rsidRDefault="000A559F" w:rsidP="002742A2">
      <w:pPr>
        <w:pStyle w:val="NormalWeb"/>
        <w:numPr>
          <w:ilvl w:val="0"/>
          <w:numId w:val="102"/>
        </w:numPr>
      </w:pPr>
      <w:r>
        <w:lastRenderedPageBreak/>
        <w:t xml:space="preserve">Some programs require </w:t>
      </w:r>
      <w:r>
        <w:rPr>
          <w:rStyle w:val="Strong"/>
        </w:rPr>
        <w:t>GRE/GATE scores</w:t>
      </w:r>
    </w:p>
    <w:p w14:paraId="37F0590A" w14:textId="77777777" w:rsidR="000A559F" w:rsidRDefault="000A559F" w:rsidP="002742A2">
      <w:pPr>
        <w:pStyle w:val="NormalWeb"/>
        <w:numPr>
          <w:ilvl w:val="0"/>
          <w:numId w:val="102"/>
        </w:numPr>
      </w:pPr>
      <w:r>
        <w:t xml:space="preserve">Application via </w:t>
      </w:r>
      <w:proofErr w:type="spellStart"/>
      <w:r>
        <w:rPr>
          <w:rStyle w:val="Strong"/>
        </w:rPr>
        <w:t>TUMonline</w:t>
      </w:r>
      <w:proofErr w:type="spellEnd"/>
      <w:r>
        <w:t xml:space="preserve"> portal</w:t>
      </w:r>
    </w:p>
    <w:p w14:paraId="1A94A316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53413D49" w14:textId="77777777" w:rsidR="000A559F" w:rsidRDefault="000A559F" w:rsidP="002742A2">
      <w:pPr>
        <w:pStyle w:val="NormalWeb"/>
        <w:numPr>
          <w:ilvl w:val="0"/>
          <w:numId w:val="103"/>
        </w:numPr>
      </w:pPr>
      <w:r>
        <w:rPr>
          <w:rStyle w:val="Strong"/>
        </w:rPr>
        <w:t>Engineering</w:t>
      </w:r>
      <w:r>
        <w:t xml:space="preserve"> (Mechanical, Civil, Electrical, Aerospace, Automotive)</w:t>
      </w:r>
    </w:p>
    <w:p w14:paraId="08D8FF80" w14:textId="77777777" w:rsidR="000A559F" w:rsidRDefault="000A559F" w:rsidP="002742A2">
      <w:pPr>
        <w:pStyle w:val="NormalWeb"/>
        <w:numPr>
          <w:ilvl w:val="0"/>
          <w:numId w:val="103"/>
        </w:numPr>
      </w:pPr>
      <w:r>
        <w:rPr>
          <w:rStyle w:val="Strong"/>
        </w:rPr>
        <w:t>Natural Sciences</w:t>
      </w:r>
      <w:r>
        <w:t xml:space="preserve"> (Physics, Chemistry, Biology, Earth Sciences)</w:t>
      </w:r>
    </w:p>
    <w:p w14:paraId="07CE8D26" w14:textId="77777777" w:rsidR="000A559F" w:rsidRDefault="000A559F" w:rsidP="002742A2">
      <w:pPr>
        <w:pStyle w:val="NormalWeb"/>
        <w:numPr>
          <w:ilvl w:val="0"/>
          <w:numId w:val="103"/>
        </w:numPr>
      </w:pPr>
      <w:r>
        <w:rPr>
          <w:rStyle w:val="Strong"/>
        </w:rPr>
        <w:t>Computer Science &amp; AI</w:t>
      </w:r>
    </w:p>
    <w:p w14:paraId="1A098E66" w14:textId="77777777" w:rsidR="000A559F" w:rsidRDefault="000A559F" w:rsidP="002742A2">
      <w:pPr>
        <w:pStyle w:val="NormalWeb"/>
        <w:numPr>
          <w:ilvl w:val="0"/>
          <w:numId w:val="103"/>
        </w:numPr>
      </w:pPr>
      <w:r>
        <w:rPr>
          <w:rStyle w:val="Strong"/>
        </w:rPr>
        <w:t>Architecture</w:t>
      </w:r>
    </w:p>
    <w:p w14:paraId="7BA89D3E" w14:textId="77777777" w:rsidR="000A559F" w:rsidRDefault="000A559F" w:rsidP="002742A2">
      <w:pPr>
        <w:pStyle w:val="NormalWeb"/>
        <w:numPr>
          <w:ilvl w:val="0"/>
          <w:numId w:val="103"/>
        </w:numPr>
      </w:pPr>
      <w:r>
        <w:rPr>
          <w:rStyle w:val="Strong"/>
        </w:rPr>
        <w:t>Mathematics</w:t>
      </w:r>
    </w:p>
    <w:p w14:paraId="0EA54A96" w14:textId="77777777" w:rsidR="000A559F" w:rsidRDefault="000A559F" w:rsidP="002742A2">
      <w:pPr>
        <w:pStyle w:val="NormalWeb"/>
        <w:numPr>
          <w:ilvl w:val="0"/>
          <w:numId w:val="103"/>
        </w:numPr>
      </w:pPr>
      <w:r>
        <w:rPr>
          <w:rStyle w:val="Strong"/>
        </w:rPr>
        <w:t>Medicine &amp; Health Sciences</w:t>
      </w:r>
    </w:p>
    <w:p w14:paraId="762B2818" w14:textId="77777777" w:rsidR="000A559F" w:rsidRDefault="000A559F" w:rsidP="002742A2">
      <w:pPr>
        <w:pStyle w:val="NormalWeb"/>
        <w:numPr>
          <w:ilvl w:val="0"/>
          <w:numId w:val="103"/>
        </w:numPr>
      </w:pPr>
      <w:r>
        <w:rPr>
          <w:rStyle w:val="Strong"/>
        </w:rPr>
        <w:t>Management &amp; Technology (TUM School of Management)</w:t>
      </w:r>
    </w:p>
    <w:p w14:paraId="70AE051F" w14:textId="77777777" w:rsidR="000A559F" w:rsidRDefault="000A559F" w:rsidP="002742A2">
      <w:pPr>
        <w:pStyle w:val="NormalWeb"/>
        <w:numPr>
          <w:ilvl w:val="0"/>
          <w:numId w:val="103"/>
        </w:numPr>
      </w:pPr>
      <w:r>
        <w:rPr>
          <w:rStyle w:val="Strong"/>
        </w:rPr>
        <w:t>Agricultural and Environmental Sciences</w:t>
      </w:r>
    </w:p>
    <w:p w14:paraId="5F075F62" w14:textId="77777777" w:rsidR="000A559F" w:rsidRDefault="000A559F" w:rsidP="000A559F">
      <w:pPr>
        <w:pStyle w:val="Heading2"/>
      </w:pPr>
      <w:r>
        <w:rPr>
          <w:rStyle w:val="Strong"/>
          <w:b/>
          <w:bCs/>
        </w:rPr>
        <w:t>2. University of Heidelberg</w:t>
      </w:r>
    </w:p>
    <w:p w14:paraId="38E32CCF" w14:textId="77777777" w:rsidR="000A559F" w:rsidRDefault="000A559F" w:rsidP="000A559F">
      <w:pPr>
        <w:pStyle w:val="NormalWeb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Emphasis"/>
        </w:rPr>
        <w:t>Germany's oldest university, strong in research &amp; life sciences</w:t>
      </w:r>
    </w:p>
    <w:p w14:paraId="7E3AE4DA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346A6F5D" w14:textId="77777777" w:rsidR="000A559F" w:rsidRDefault="000A559F" w:rsidP="002742A2">
      <w:pPr>
        <w:pStyle w:val="NormalWeb"/>
        <w:numPr>
          <w:ilvl w:val="0"/>
          <w:numId w:val="104"/>
        </w:numPr>
      </w:pPr>
      <w:r>
        <w:t>Bachelor’s degree (for Master’s) or Master’s degree (for PhD)</w:t>
      </w:r>
    </w:p>
    <w:p w14:paraId="723F1979" w14:textId="77777777" w:rsidR="000A559F" w:rsidRDefault="000A559F" w:rsidP="002742A2">
      <w:pPr>
        <w:pStyle w:val="NormalWeb"/>
        <w:numPr>
          <w:ilvl w:val="0"/>
          <w:numId w:val="104"/>
        </w:numPr>
      </w:pPr>
      <w:r>
        <w:t>Strong GPA or equivalent academic record</w:t>
      </w:r>
    </w:p>
    <w:p w14:paraId="79C13D3A" w14:textId="77777777" w:rsidR="000A559F" w:rsidRDefault="000A559F" w:rsidP="002742A2">
      <w:pPr>
        <w:pStyle w:val="NormalWeb"/>
        <w:numPr>
          <w:ilvl w:val="0"/>
          <w:numId w:val="104"/>
        </w:numPr>
      </w:pPr>
      <w:r>
        <w:t xml:space="preserve">Proof of </w:t>
      </w:r>
      <w:r>
        <w:rPr>
          <w:rStyle w:val="Strong"/>
        </w:rPr>
        <w:t>German or English language proficiency</w:t>
      </w:r>
      <w:r>
        <w:t xml:space="preserve"> (depends on program)</w:t>
      </w:r>
    </w:p>
    <w:p w14:paraId="0556C718" w14:textId="77777777" w:rsidR="000A559F" w:rsidRDefault="000A559F" w:rsidP="002742A2">
      <w:pPr>
        <w:pStyle w:val="NormalWeb"/>
        <w:numPr>
          <w:ilvl w:val="0"/>
          <w:numId w:val="104"/>
        </w:numPr>
      </w:pPr>
      <w:r>
        <w:t>Some programs may require entrance exams or interviews</w:t>
      </w:r>
    </w:p>
    <w:p w14:paraId="6D20A248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17FE97B3" w14:textId="77777777" w:rsidR="000A559F" w:rsidRDefault="000A559F" w:rsidP="002742A2">
      <w:pPr>
        <w:pStyle w:val="NormalWeb"/>
        <w:numPr>
          <w:ilvl w:val="0"/>
          <w:numId w:val="105"/>
        </w:numPr>
      </w:pPr>
      <w:r>
        <w:rPr>
          <w:rStyle w:val="Strong"/>
        </w:rPr>
        <w:t>Life Sciences</w:t>
      </w:r>
      <w:r>
        <w:t xml:space="preserve"> (Molecular Biology, Biochemistry, Neurosciences)</w:t>
      </w:r>
    </w:p>
    <w:p w14:paraId="1D0E651A" w14:textId="77777777" w:rsidR="000A559F" w:rsidRDefault="000A559F" w:rsidP="002742A2">
      <w:pPr>
        <w:pStyle w:val="NormalWeb"/>
        <w:numPr>
          <w:ilvl w:val="0"/>
          <w:numId w:val="105"/>
        </w:numPr>
      </w:pPr>
      <w:r>
        <w:rPr>
          <w:rStyle w:val="Strong"/>
        </w:rPr>
        <w:t>Medicine &amp; Public Health</w:t>
      </w:r>
    </w:p>
    <w:p w14:paraId="4C495D54" w14:textId="77777777" w:rsidR="000A559F" w:rsidRDefault="000A559F" w:rsidP="002742A2">
      <w:pPr>
        <w:pStyle w:val="NormalWeb"/>
        <w:numPr>
          <w:ilvl w:val="0"/>
          <w:numId w:val="105"/>
        </w:numPr>
      </w:pPr>
      <w:r>
        <w:rPr>
          <w:rStyle w:val="Strong"/>
        </w:rPr>
        <w:t>Humanities</w:t>
      </w:r>
      <w:r>
        <w:t xml:space="preserve"> (History, Philosophy, Languages, Theology)</w:t>
      </w:r>
    </w:p>
    <w:p w14:paraId="358E32E9" w14:textId="77777777" w:rsidR="000A559F" w:rsidRDefault="000A559F" w:rsidP="002742A2">
      <w:pPr>
        <w:pStyle w:val="NormalWeb"/>
        <w:numPr>
          <w:ilvl w:val="0"/>
          <w:numId w:val="105"/>
        </w:numPr>
      </w:pPr>
      <w:r>
        <w:rPr>
          <w:rStyle w:val="Strong"/>
        </w:rPr>
        <w:t>Law</w:t>
      </w:r>
    </w:p>
    <w:p w14:paraId="2B43F4DB" w14:textId="77777777" w:rsidR="000A559F" w:rsidRDefault="000A559F" w:rsidP="002742A2">
      <w:pPr>
        <w:pStyle w:val="NormalWeb"/>
        <w:numPr>
          <w:ilvl w:val="0"/>
          <w:numId w:val="105"/>
        </w:numPr>
      </w:pPr>
      <w:r>
        <w:rPr>
          <w:rStyle w:val="Strong"/>
        </w:rPr>
        <w:t>Physics, Chemistry, Mathematics</w:t>
      </w:r>
    </w:p>
    <w:p w14:paraId="691531B9" w14:textId="77777777" w:rsidR="000A559F" w:rsidRDefault="000A559F" w:rsidP="002742A2">
      <w:pPr>
        <w:pStyle w:val="NormalWeb"/>
        <w:numPr>
          <w:ilvl w:val="0"/>
          <w:numId w:val="105"/>
        </w:numPr>
      </w:pPr>
      <w:r>
        <w:rPr>
          <w:rStyle w:val="Strong"/>
        </w:rPr>
        <w:t>Social Sciences &amp; Economics</w:t>
      </w:r>
    </w:p>
    <w:p w14:paraId="6D2180F0" w14:textId="77777777" w:rsidR="000A559F" w:rsidRDefault="000A559F" w:rsidP="002742A2">
      <w:pPr>
        <w:pStyle w:val="NormalWeb"/>
        <w:numPr>
          <w:ilvl w:val="0"/>
          <w:numId w:val="105"/>
        </w:numPr>
      </w:pPr>
      <w:r>
        <w:rPr>
          <w:rStyle w:val="Strong"/>
        </w:rPr>
        <w:t>Cultural Studies &amp; Education</w:t>
      </w:r>
    </w:p>
    <w:p w14:paraId="395C6542" w14:textId="77777777" w:rsidR="000A559F" w:rsidRDefault="000A559F" w:rsidP="002742A2">
      <w:pPr>
        <w:pStyle w:val="NormalWeb"/>
        <w:numPr>
          <w:ilvl w:val="0"/>
          <w:numId w:val="105"/>
        </w:numPr>
      </w:pPr>
      <w:r>
        <w:rPr>
          <w:rStyle w:val="Strong"/>
        </w:rPr>
        <w:t>Computer Science</w:t>
      </w:r>
    </w:p>
    <w:p w14:paraId="28A56860" w14:textId="77777777" w:rsidR="000A559F" w:rsidRDefault="000A559F" w:rsidP="000A559F">
      <w:pPr>
        <w:pStyle w:val="Heading2"/>
      </w:pPr>
      <w:r>
        <w:t xml:space="preserve"> </w:t>
      </w:r>
      <w:r>
        <w:rPr>
          <w:rStyle w:val="Strong"/>
          <w:b/>
          <w:bCs/>
        </w:rPr>
        <w:t>3. University of Freiburg</w:t>
      </w:r>
    </w:p>
    <w:p w14:paraId="6CA1E4B8" w14:textId="77777777" w:rsidR="000A559F" w:rsidRDefault="000A559F" w:rsidP="000A559F">
      <w:pPr>
        <w:pStyle w:val="NormalWeb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Emphasis"/>
        </w:rPr>
        <w:t>Known for interdisciplinary programs &amp; sustainability research</w:t>
      </w:r>
    </w:p>
    <w:p w14:paraId="19D04961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669BBC51" w14:textId="77777777" w:rsidR="000A559F" w:rsidRDefault="000A559F" w:rsidP="002742A2">
      <w:pPr>
        <w:pStyle w:val="NormalWeb"/>
        <w:numPr>
          <w:ilvl w:val="0"/>
          <w:numId w:val="106"/>
        </w:numPr>
      </w:pPr>
      <w:r>
        <w:t xml:space="preserve">Completed </w:t>
      </w:r>
      <w:r>
        <w:rPr>
          <w:rStyle w:val="Strong"/>
        </w:rPr>
        <w:t>relevant undergraduate degree</w:t>
      </w:r>
      <w:r>
        <w:t xml:space="preserve"> for Master's</w:t>
      </w:r>
    </w:p>
    <w:p w14:paraId="7F946476" w14:textId="77777777" w:rsidR="000A559F" w:rsidRDefault="000A559F" w:rsidP="002742A2">
      <w:pPr>
        <w:pStyle w:val="NormalWeb"/>
        <w:numPr>
          <w:ilvl w:val="0"/>
          <w:numId w:val="106"/>
        </w:numPr>
      </w:pPr>
      <w:r>
        <w:rPr>
          <w:rStyle w:val="Strong"/>
        </w:rPr>
        <w:t>German or English language skills</w:t>
      </w:r>
      <w:r>
        <w:t xml:space="preserve"> (</w:t>
      </w:r>
      <w:proofErr w:type="spellStart"/>
      <w:r>
        <w:t>TestDaF</w:t>
      </w:r>
      <w:proofErr w:type="spellEnd"/>
      <w:r>
        <w:t>, IELTS, TOEFL)</w:t>
      </w:r>
    </w:p>
    <w:p w14:paraId="7ADEF86D" w14:textId="77777777" w:rsidR="000A559F" w:rsidRDefault="000A559F" w:rsidP="002742A2">
      <w:pPr>
        <w:pStyle w:val="NormalWeb"/>
        <w:numPr>
          <w:ilvl w:val="0"/>
          <w:numId w:val="106"/>
        </w:numPr>
      </w:pPr>
      <w:r>
        <w:lastRenderedPageBreak/>
        <w:t>Motivation letter, CV, recommendation letters (varies by program)</w:t>
      </w:r>
    </w:p>
    <w:p w14:paraId="56ED6DA6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6D94637A" w14:textId="77777777" w:rsidR="000A559F" w:rsidRDefault="000A559F" w:rsidP="002742A2">
      <w:pPr>
        <w:pStyle w:val="NormalWeb"/>
        <w:numPr>
          <w:ilvl w:val="0"/>
          <w:numId w:val="107"/>
        </w:numPr>
      </w:pPr>
      <w:r>
        <w:rPr>
          <w:rStyle w:val="Strong"/>
        </w:rPr>
        <w:t>Forestry &amp; Environmental Sciences</w:t>
      </w:r>
    </w:p>
    <w:p w14:paraId="70B927EB" w14:textId="77777777" w:rsidR="000A559F" w:rsidRDefault="000A559F" w:rsidP="002742A2">
      <w:pPr>
        <w:pStyle w:val="NormalWeb"/>
        <w:numPr>
          <w:ilvl w:val="0"/>
          <w:numId w:val="107"/>
        </w:numPr>
      </w:pPr>
      <w:r>
        <w:rPr>
          <w:rStyle w:val="Strong"/>
        </w:rPr>
        <w:t>Engineering</w:t>
      </w:r>
    </w:p>
    <w:p w14:paraId="0A3D5218" w14:textId="77777777" w:rsidR="000A559F" w:rsidRDefault="000A559F" w:rsidP="002742A2">
      <w:pPr>
        <w:pStyle w:val="NormalWeb"/>
        <w:numPr>
          <w:ilvl w:val="0"/>
          <w:numId w:val="107"/>
        </w:numPr>
      </w:pPr>
      <w:r>
        <w:rPr>
          <w:rStyle w:val="Strong"/>
        </w:rPr>
        <w:t>Computer Science &amp; Data Analysis</w:t>
      </w:r>
    </w:p>
    <w:p w14:paraId="6D830F99" w14:textId="77777777" w:rsidR="000A559F" w:rsidRDefault="000A559F" w:rsidP="002742A2">
      <w:pPr>
        <w:pStyle w:val="NormalWeb"/>
        <w:numPr>
          <w:ilvl w:val="0"/>
          <w:numId w:val="107"/>
        </w:numPr>
      </w:pPr>
      <w:r>
        <w:rPr>
          <w:rStyle w:val="Strong"/>
        </w:rPr>
        <w:t>Liberal Arts &amp; Sciences</w:t>
      </w:r>
    </w:p>
    <w:p w14:paraId="57FA5937" w14:textId="77777777" w:rsidR="000A559F" w:rsidRDefault="000A559F" w:rsidP="002742A2">
      <w:pPr>
        <w:pStyle w:val="NormalWeb"/>
        <w:numPr>
          <w:ilvl w:val="0"/>
          <w:numId w:val="107"/>
        </w:numPr>
      </w:pPr>
      <w:r>
        <w:rPr>
          <w:rStyle w:val="Strong"/>
        </w:rPr>
        <w:t>Law, Economics, Political Science</w:t>
      </w:r>
    </w:p>
    <w:p w14:paraId="3A3D7DE7" w14:textId="77777777" w:rsidR="000A559F" w:rsidRDefault="000A559F" w:rsidP="002742A2">
      <w:pPr>
        <w:pStyle w:val="NormalWeb"/>
        <w:numPr>
          <w:ilvl w:val="0"/>
          <w:numId w:val="107"/>
        </w:numPr>
      </w:pPr>
      <w:r>
        <w:rPr>
          <w:rStyle w:val="Strong"/>
        </w:rPr>
        <w:t>Medicine, Nursing &amp; Psychology</w:t>
      </w:r>
    </w:p>
    <w:p w14:paraId="6413E879" w14:textId="77777777" w:rsidR="000A559F" w:rsidRDefault="000A559F" w:rsidP="002742A2">
      <w:pPr>
        <w:pStyle w:val="NormalWeb"/>
        <w:numPr>
          <w:ilvl w:val="0"/>
          <w:numId w:val="107"/>
        </w:numPr>
      </w:pPr>
      <w:r>
        <w:rPr>
          <w:rStyle w:val="Strong"/>
        </w:rPr>
        <w:t>Linguistics, History, Theology</w:t>
      </w:r>
    </w:p>
    <w:p w14:paraId="6ACA56D3" w14:textId="77777777" w:rsidR="000A559F" w:rsidRDefault="000A559F" w:rsidP="002742A2">
      <w:pPr>
        <w:pStyle w:val="NormalWeb"/>
        <w:numPr>
          <w:ilvl w:val="0"/>
          <w:numId w:val="107"/>
        </w:numPr>
      </w:pPr>
      <w:r>
        <w:rPr>
          <w:rStyle w:val="Strong"/>
        </w:rPr>
        <w:t>Physics &amp; Biology</w:t>
      </w:r>
    </w:p>
    <w:p w14:paraId="6F71D9EE" w14:textId="77777777" w:rsidR="000A559F" w:rsidRDefault="000A559F" w:rsidP="000A559F">
      <w:pPr>
        <w:pStyle w:val="Heading2"/>
      </w:pPr>
      <w:r>
        <w:t xml:space="preserve"> </w:t>
      </w:r>
      <w:r>
        <w:rPr>
          <w:rStyle w:val="Strong"/>
          <w:b/>
          <w:bCs/>
        </w:rPr>
        <w:t>4. RWTH Aachen University</w:t>
      </w:r>
    </w:p>
    <w:p w14:paraId="7DC27445" w14:textId="77777777" w:rsidR="000A559F" w:rsidRDefault="000A559F" w:rsidP="000A559F">
      <w:pPr>
        <w:pStyle w:val="NormalWeb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Emphasis"/>
        </w:rPr>
        <w:t>Leading technical university in Germany &amp; Europe</w:t>
      </w:r>
    </w:p>
    <w:p w14:paraId="27F3822A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43D54BEA" w14:textId="77777777" w:rsidR="000A559F" w:rsidRDefault="000A559F" w:rsidP="002742A2">
      <w:pPr>
        <w:pStyle w:val="NormalWeb"/>
        <w:numPr>
          <w:ilvl w:val="0"/>
          <w:numId w:val="108"/>
        </w:numPr>
      </w:pPr>
      <w:r>
        <w:t>Strong academic background in STEM for most programs</w:t>
      </w:r>
    </w:p>
    <w:p w14:paraId="68CE34DC" w14:textId="77777777" w:rsidR="000A559F" w:rsidRDefault="000A559F" w:rsidP="002742A2">
      <w:pPr>
        <w:pStyle w:val="NormalWeb"/>
        <w:numPr>
          <w:ilvl w:val="0"/>
          <w:numId w:val="108"/>
        </w:numPr>
      </w:pPr>
      <w:r>
        <w:t>Bachelor’s degree in relevant field (Engineering, CS, etc.)</w:t>
      </w:r>
    </w:p>
    <w:p w14:paraId="49CEC87E" w14:textId="77777777" w:rsidR="000A559F" w:rsidRDefault="000A559F" w:rsidP="002742A2">
      <w:pPr>
        <w:pStyle w:val="NormalWeb"/>
        <w:numPr>
          <w:ilvl w:val="0"/>
          <w:numId w:val="108"/>
        </w:numPr>
      </w:pPr>
      <w:r>
        <w:rPr>
          <w:rStyle w:val="Strong"/>
        </w:rPr>
        <w:t>English proficiency</w:t>
      </w:r>
      <w:r>
        <w:t xml:space="preserve"> (IELTS 6.5+, TOEFL 90+) for English programs</w:t>
      </w:r>
    </w:p>
    <w:p w14:paraId="1CEE6B2F" w14:textId="77777777" w:rsidR="000A559F" w:rsidRDefault="000A559F" w:rsidP="002742A2">
      <w:pPr>
        <w:pStyle w:val="NormalWeb"/>
        <w:numPr>
          <w:ilvl w:val="0"/>
          <w:numId w:val="108"/>
        </w:numPr>
      </w:pPr>
      <w:r>
        <w:rPr>
          <w:rStyle w:val="Strong"/>
        </w:rPr>
        <w:t>German proficiency</w:t>
      </w:r>
      <w:r>
        <w:t xml:space="preserve"> for German-taught courses (</w:t>
      </w:r>
      <w:proofErr w:type="spellStart"/>
      <w:r>
        <w:t>TestDaF</w:t>
      </w:r>
      <w:proofErr w:type="spellEnd"/>
      <w:r>
        <w:t>/DSH)</w:t>
      </w:r>
    </w:p>
    <w:p w14:paraId="0192A2A6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71767319" w14:textId="77777777" w:rsidR="000A559F" w:rsidRDefault="000A559F" w:rsidP="002742A2">
      <w:pPr>
        <w:pStyle w:val="NormalWeb"/>
        <w:numPr>
          <w:ilvl w:val="0"/>
          <w:numId w:val="109"/>
        </w:numPr>
      </w:pPr>
      <w:r>
        <w:rPr>
          <w:rStyle w:val="Strong"/>
        </w:rPr>
        <w:t>Mechanical, Electrical &amp; Automotive Engineering</w:t>
      </w:r>
    </w:p>
    <w:p w14:paraId="682A7A25" w14:textId="77777777" w:rsidR="000A559F" w:rsidRDefault="000A559F" w:rsidP="002742A2">
      <w:pPr>
        <w:pStyle w:val="NormalWeb"/>
        <w:numPr>
          <w:ilvl w:val="0"/>
          <w:numId w:val="109"/>
        </w:numPr>
      </w:pPr>
      <w:r>
        <w:rPr>
          <w:rStyle w:val="Strong"/>
        </w:rPr>
        <w:t>Computer Science, AI, Data Science</w:t>
      </w:r>
    </w:p>
    <w:p w14:paraId="409CD0C2" w14:textId="77777777" w:rsidR="000A559F" w:rsidRDefault="000A559F" w:rsidP="002742A2">
      <w:pPr>
        <w:pStyle w:val="NormalWeb"/>
        <w:numPr>
          <w:ilvl w:val="0"/>
          <w:numId w:val="109"/>
        </w:numPr>
      </w:pPr>
      <w:r>
        <w:rPr>
          <w:rStyle w:val="Strong"/>
        </w:rPr>
        <w:t>Robotics &amp; Automation</w:t>
      </w:r>
    </w:p>
    <w:p w14:paraId="5B016ADB" w14:textId="77777777" w:rsidR="000A559F" w:rsidRDefault="000A559F" w:rsidP="002742A2">
      <w:pPr>
        <w:pStyle w:val="NormalWeb"/>
        <w:numPr>
          <w:ilvl w:val="0"/>
          <w:numId w:val="109"/>
        </w:numPr>
      </w:pPr>
      <w:r>
        <w:rPr>
          <w:rStyle w:val="Strong"/>
        </w:rPr>
        <w:t>Architecture &amp; Urban Planning</w:t>
      </w:r>
    </w:p>
    <w:p w14:paraId="606D3F3B" w14:textId="77777777" w:rsidR="000A559F" w:rsidRDefault="000A559F" w:rsidP="002742A2">
      <w:pPr>
        <w:pStyle w:val="NormalWeb"/>
        <w:numPr>
          <w:ilvl w:val="0"/>
          <w:numId w:val="109"/>
        </w:numPr>
      </w:pPr>
      <w:r>
        <w:rPr>
          <w:rStyle w:val="Strong"/>
        </w:rPr>
        <w:t>Physics, Chemistry, Geoscience</w:t>
      </w:r>
    </w:p>
    <w:p w14:paraId="5A1F94F2" w14:textId="77777777" w:rsidR="000A559F" w:rsidRDefault="000A559F" w:rsidP="002742A2">
      <w:pPr>
        <w:pStyle w:val="NormalWeb"/>
        <w:numPr>
          <w:ilvl w:val="0"/>
          <w:numId w:val="109"/>
        </w:numPr>
      </w:pPr>
      <w:r>
        <w:rPr>
          <w:rStyle w:val="Strong"/>
        </w:rPr>
        <w:t>Industrial Engineering &amp; Management</w:t>
      </w:r>
    </w:p>
    <w:p w14:paraId="08A1F1F1" w14:textId="77777777" w:rsidR="000A559F" w:rsidRDefault="000A559F" w:rsidP="002742A2">
      <w:pPr>
        <w:pStyle w:val="NormalWeb"/>
        <w:numPr>
          <w:ilvl w:val="0"/>
          <w:numId w:val="109"/>
        </w:numPr>
      </w:pPr>
      <w:r>
        <w:rPr>
          <w:rStyle w:val="Strong"/>
        </w:rPr>
        <w:t>Biomedical Engineering</w:t>
      </w:r>
    </w:p>
    <w:p w14:paraId="47CB5EDA" w14:textId="77777777" w:rsidR="000A559F" w:rsidRDefault="000A559F" w:rsidP="002742A2">
      <w:pPr>
        <w:pStyle w:val="NormalWeb"/>
        <w:numPr>
          <w:ilvl w:val="0"/>
          <w:numId w:val="109"/>
        </w:numPr>
      </w:pPr>
      <w:r>
        <w:rPr>
          <w:rStyle w:val="Strong"/>
        </w:rPr>
        <w:t>Business &amp; Economics</w:t>
      </w:r>
    </w:p>
    <w:p w14:paraId="6002A2CA" w14:textId="77777777" w:rsidR="000A559F" w:rsidRDefault="000A559F" w:rsidP="000A559F">
      <w:pPr>
        <w:pStyle w:val="Heading2"/>
      </w:pPr>
      <w:r>
        <w:rPr>
          <w:rStyle w:val="Strong"/>
          <w:b/>
          <w:bCs/>
        </w:rPr>
        <w:t>5. Humboldt University of Berlin</w:t>
      </w:r>
    </w:p>
    <w:p w14:paraId="602C182A" w14:textId="77777777" w:rsidR="000A559F" w:rsidRDefault="000A559F" w:rsidP="000A559F">
      <w:pPr>
        <w:pStyle w:val="NormalWeb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Emphasis"/>
        </w:rPr>
        <w:t>Historic university with strengths in humanities &amp; research</w:t>
      </w:r>
    </w:p>
    <w:p w14:paraId="16A7FBF8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457A2479" w14:textId="77777777" w:rsidR="000A559F" w:rsidRDefault="000A559F" w:rsidP="002742A2">
      <w:pPr>
        <w:pStyle w:val="NormalWeb"/>
        <w:numPr>
          <w:ilvl w:val="0"/>
          <w:numId w:val="110"/>
        </w:numPr>
      </w:pPr>
      <w:r>
        <w:t>Bachelor’s or equivalent qualification</w:t>
      </w:r>
    </w:p>
    <w:p w14:paraId="79D60574" w14:textId="77777777" w:rsidR="000A559F" w:rsidRDefault="000A559F" w:rsidP="002742A2">
      <w:pPr>
        <w:pStyle w:val="NormalWeb"/>
        <w:numPr>
          <w:ilvl w:val="0"/>
          <w:numId w:val="110"/>
        </w:numPr>
      </w:pPr>
      <w:r>
        <w:t>GPA or class ranking required</w:t>
      </w:r>
    </w:p>
    <w:p w14:paraId="229C28A1" w14:textId="77777777" w:rsidR="000A559F" w:rsidRDefault="000A559F" w:rsidP="002742A2">
      <w:pPr>
        <w:pStyle w:val="NormalWeb"/>
        <w:numPr>
          <w:ilvl w:val="0"/>
          <w:numId w:val="110"/>
        </w:numPr>
      </w:pPr>
      <w:r>
        <w:t xml:space="preserve">Proof of </w:t>
      </w:r>
      <w:r>
        <w:rPr>
          <w:rStyle w:val="Strong"/>
        </w:rPr>
        <w:t>language proficiency</w:t>
      </w:r>
      <w:r>
        <w:t xml:space="preserve"> (IELTS/TOEFL or </w:t>
      </w:r>
      <w:proofErr w:type="spellStart"/>
      <w:r>
        <w:t>TestDaF</w:t>
      </w:r>
      <w:proofErr w:type="spellEnd"/>
      <w:r>
        <w:t>)</w:t>
      </w:r>
    </w:p>
    <w:p w14:paraId="5BCF7B22" w14:textId="77777777" w:rsidR="000A559F" w:rsidRDefault="000A559F" w:rsidP="002742A2">
      <w:pPr>
        <w:pStyle w:val="NormalWeb"/>
        <w:numPr>
          <w:ilvl w:val="0"/>
          <w:numId w:val="110"/>
        </w:numPr>
      </w:pPr>
      <w:r>
        <w:lastRenderedPageBreak/>
        <w:t>Program-specific requirements (some require a written sample or portfolio)</w:t>
      </w:r>
    </w:p>
    <w:p w14:paraId="41B3AE9A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253E2F53" w14:textId="77777777" w:rsidR="000A559F" w:rsidRDefault="000A559F" w:rsidP="002742A2">
      <w:pPr>
        <w:pStyle w:val="NormalWeb"/>
        <w:numPr>
          <w:ilvl w:val="0"/>
          <w:numId w:val="111"/>
        </w:numPr>
      </w:pPr>
      <w:r>
        <w:rPr>
          <w:rStyle w:val="Strong"/>
        </w:rPr>
        <w:t>Philosophy, History, Languages, Arts</w:t>
      </w:r>
    </w:p>
    <w:p w14:paraId="5DAA53C6" w14:textId="77777777" w:rsidR="000A559F" w:rsidRDefault="000A559F" w:rsidP="002742A2">
      <w:pPr>
        <w:pStyle w:val="NormalWeb"/>
        <w:numPr>
          <w:ilvl w:val="0"/>
          <w:numId w:val="111"/>
        </w:numPr>
      </w:pPr>
      <w:r>
        <w:rPr>
          <w:rStyle w:val="Strong"/>
        </w:rPr>
        <w:t>Political Science &amp; Law</w:t>
      </w:r>
    </w:p>
    <w:p w14:paraId="6A5CBDDA" w14:textId="77777777" w:rsidR="000A559F" w:rsidRDefault="000A559F" w:rsidP="002742A2">
      <w:pPr>
        <w:pStyle w:val="NormalWeb"/>
        <w:numPr>
          <w:ilvl w:val="0"/>
          <w:numId w:val="111"/>
        </w:numPr>
      </w:pPr>
      <w:r>
        <w:rPr>
          <w:rStyle w:val="Strong"/>
        </w:rPr>
        <w:t>Biology, Chemistry, Physics, Mathematics</w:t>
      </w:r>
    </w:p>
    <w:p w14:paraId="02EC35C2" w14:textId="77777777" w:rsidR="000A559F" w:rsidRDefault="000A559F" w:rsidP="002742A2">
      <w:pPr>
        <w:pStyle w:val="NormalWeb"/>
        <w:numPr>
          <w:ilvl w:val="0"/>
          <w:numId w:val="111"/>
        </w:numPr>
      </w:pPr>
      <w:r>
        <w:rPr>
          <w:rStyle w:val="Strong"/>
        </w:rPr>
        <w:t>Computer Science</w:t>
      </w:r>
    </w:p>
    <w:p w14:paraId="3AD6F39F" w14:textId="77777777" w:rsidR="000A559F" w:rsidRDefault="000A559F" w:rsidP="002742A2">
      <w:pPr>
        <w:pStyle w:val="NormalWeb"/>
        <w:numPr>
          <w:ilvl w:val="0"/>
          <w:numId w:val="111"/>
        </w:numPr>
      </w:pPr>
      <w:r>
        <w:rPr>
          <w:rStyle w:val="Strong"/>
        </w:rPr>
        <w:t>Theology &amp; Religious Studies</w:t>
      </w:r>
    </w:p>
    <w:p w14:paraId="634CF1AE" w14:textId="77777777" w:rsidR="000A559F" w:rsidRDefault="000A559F" w:rsidP="002742A2">
      <w:pPr>
        <w:pStyle w:val="NormalWeb"/>
        <w:numPr>
          <w:ilvl w:val="0"/>
          <w:numId w:val="111"/>
        </w:numPr>
      </w:pPr>
      <w:r>
        <w:rPr>
          <w:rStyle w:val="Strong"/>
        </w:rPr>
        <w:t>Economics &amp; Business</w:t>
      </w:r>
    </w:p>
    <w:p w14:paraId="19E085AB" w14:textId="77777777" w:rsidR="000A559F" w:rsidRDefault="000A559F" w:rsidP="002742A2">
      <w:pPr>
        <w:pStyle w:val="NormalWeb"/>
        <w:numPr>
          <w:ilvl w:val="0"/>
          <w:numId w:val="111"/>
        </w:numPr>
      </w:pPr>
      <w:r>
        <w:rPr>
          <w:rStyle w:val="Strong"/>
        </w:rPr>
        <w:t>Geography, Sociology, Gender Studies</w:t>
      </w:r>
    </w:p>
    <w:p w14:paraId="5574A259" w14:textId="77777777" w:rsidR="000A559F" w:rsidRDefault="000A559F" w:rsidP="000A559F">
      <w:pPr>
        <w:pStyle w:val="Heading2"/>
      </w:pPr>
      <w:r>
        <w:t xml:space="preserve"> </w:t>
      </w:r>
      <w:r>
        <w:rPr>
          <w:rStyle w:val="Strong"/>
          <w:rFonts w:ascii="Segoe UI Emoji" w:hAnsi="Segoe UI Emoji" w:cs="Segoe UI Emoji"/>
          <w:b/>
          <w:bCs/>
        </w:rPr>
        <w:t>💰</w:t>
      </w:r>
      <w:r>
        <w:rPr>
          <w:rStyle w:val="Strong"/>
          <w:b/>
          <w:bCs/>
        </w:rPr>
        <w:t xml:space="preserve"> Main Scholarship Program: DAAD (German Academic Exchange Service)</w:t>
      </w:r>
    </w:p>
    <w:p w14:paraId="76851721" w14:textId="77777777" w:rsidR="000A559F" w:rsidRDefault="000A559F" w:rsidP="000A559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DAAD Eligibility</w:t>
      </w:r>
    </w:p>
    <w:p w14:paraId="6AD55548" w14:textId="77777777" w:rsidR="000A559F" w:rsidRDefault="000A559F" w:rsidP="002742A2">
      <w:pPr>
        <w:pStyle w:val="NormalWeb"/>
        <w:numPr>
          <w:ilvl w:val="0"/>
          <w:numId w:val="112"/>
        </w:numPr>
      </w:pPr>
      <w:r>
        <w:t xml:space="preserve">Open to </w:t>
      </w:r>
      <w:r>
        <w:rPr>
          <w:rStyle w:val="Strong"/>
        </w:rPr>
        <w:t>international students</w:t>
      </w:r>
      <w:r>
        <w:t xml:space="preserve"> applying for </w:t>
      </w:r>
      <w:r>
        <w:rPr>
          <w:rStyle w:val="Strong"/>
        </w:rPr>
        <w:t>Master’s or PhD</w:t>
      </w:r>
      <w:r>
        <w:t xml:space="preserve"> programs in Germany</w:t>
      </w:r>
    </w:p>
    <w:p w14:paraId="15359495" w14:textId="77777777" w:rsidR="000A559F" w:rsidRDefault="000A559F" w:rsidP="002742A2">
      <w:pPr>
        <w:pStyle w:val="NormalWeb"/>
        <w:numPr>
          <w:ilvl w:val="0"/>
          <w:numId w:val="112"/>
        </w:numPr>
      </w:pPr>
      <w:r>
        <w:t xml:space="preserve">Must hold a </w:t>
      </w:r>
      <w:r>
        <w:rPr>
          <w:rStyle w:val="Strong"/>
        </w:rPr>
        <w:t>Bachelor’s degree</w:t>
      </w:r>
      <w:r>
        <w:t xml:space="preserve"> completed within the last 6 years</w:t>
      </w:r>
    </w:p>
    <w:p w14:paraId="4391E17C" w14:textId="77777777" w:rsidR="000A559F" w:rsidRDefault="000A559F" w:rsidP="002742A2">
      <w:pPr>
        <w:pStyle w:val="NormalWeb"/>
        <w:numPr>
          <w:ilvl w:val="0"/>
          <w:numId w:val="112"/>
        </w:numPr>
      </w:pPr>
      <w:r>
        <w:t>Strong academic record and study/research proposal</w:t>
      </w:r>
    </w:p>
    <w:p w14:paraId="4E842537" w14:textId="77777777" w:rsidR="000A559F" w:rsidRDefault="000A559F" w:rsidP="002742A2">
      <w:pPr>
        <w:pStyle w:val="NormalWeb"/>
        <w:numPr>
          <w:ilvl w:val="0"/>
          <w:numId w:val="112"/>
        </w:numPr>
      </w:pPr>
      <w:r>
        <w:t xml:space="preserve">Proof of </w:t>
      </w:r>
      <w:r>
        <w:rPr>
          <w:rStyle w:val="Strong"/>
        </w:rPr>
        <w:t>English or German proficiency</w:t>
      </w:r>
    </w:p>
    <w:p w14:paraId="3E94A0A6" w14:textId="77777777" w:rsidR="00E20F0D" w:rsidRDefault="000A559F" w:rsidP="002742A2">
      <w:pPr>
        <w:pStyle w:val="NormalWeb"/>
        <w:numPr>
          <w:ilvl w:val="0"/>
          <w:numId w:val="112"/>
        </w:numPr>
        <w:rPr>
          <w:rStyle w:val="Strong"/>
          <w:b w:val="0"/>
          <w:bCs w:val="0"/>
        </w:rPr>
      </w:pPr>
      <w:r>
        <w:t xml:space="preserve">Many DAAD scholarships cover </w:t>
      </w:r>
      <w:r>
        <w:rPr>
          <w:rStyle w:val="Strong"/>
        </w:rPr>
        <w:t xml:space="preserve">full tuition + monthly living stipend </w:t>
      </w:r>
    </w:p>
    <w:p w14:paraId="66E3C8D5" w14:textId="77777777" w:rsidR="00E20F0D" w:rsidRPr="00913FF7" w:rsidRDefault="00E20F0D" w:rsidP="00E20F0D">
      <w:pPr>
        <w:pStyle w:val="NormalWeb"/>
        <w:rPr>
          <w:b/>
          <w:color w:val="FF0000"/>
          <w:sz w:val="36"/>
          <w:szCs w:val="36"/>
        </w:rPr>
      </w:pPr>
      <w:r w:rsidRPr="00913FF7">
        <w:rPr>
          <w:b/>
          <w:color w:val="FF0000"/>
          <w:sz w:val="36"/>
          <w:szCs w:val="36"/>
        </w:rPr>
        <w:t xml:space="preserve">5.UNIVERSITIES OF </w:t>
      </w:r>
      <w:proofErr w:type="gramStart"/>
      <w:r w:rsidRPr="00913FF7">
        <w:rPr>
          <w:b/>
          <w:color w:val="FF0000"/>
          <w:sz w:val="36"/>
          <w:szCs w:val="36"/>
        </w:rPr>
        <w:t>EUROPE:-</w:t>
      </w:r>
      <w:proofErr w:type="gramEnd"/>
    </w:p>
    <w:p w14:paraId="4B9C8CFD" w14:textId="77777777" w:rsidR="00515874" w:rsidRDefault="00515874" w:rsidP="00515874">
      <w:pPr>
        <w:pStyle w:val="Heading2"/>
      </w:pPr>
      <w:r>
        <w:rPr>
          <w:rFonts w:ascii="Segoe UI Emoji" w:hAnsi="Segoe UI Emoji" w:cs="Segoe UI Emoji"/>
        </w:rPr>
        <w:t>🌍</w:t>
      </w:r>
      <w:r>
        <w:t xml:space="preserve"> </w:t>
      </w:r>
      <w:r>
        <w:rPr>
          <w:rStyle w:val="Strong"/>
          <w:b/>
          <w:bCs/>
        </w:rPr>
        <w:t>Pan-European Scholarship: Erasmus Mundus Joint Master Degrees (EMJMD)</w:t>
      </w:r>
    </w:p>
    <w:p w14:paraId="4FD9982E" w14:textId="77777777" w:rsidR="00515874" w:rsidRDefault="00515874" w:rsidP="0051587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69B0077B" w14:textId="77777777" w:rsidR="00515874" w:rsidRDefault="00515874" w:rsidP="002742A2">
      <w:pPr>
        <w:pStyle w:val="NormalWeb"/>
        <w:numPr>
          <w:ilvl w:val="0"/>
          <w:numId w:val="113"/>
        </w:numPr>
      </w:pPr>
      <w:r>
        <w:t xml:space="preserve">Must have a </w:t>
      </w:r>
      <w:r>
        <w:rPr>
          <w:rStyle w:val="Strong"/>
        </w:rPr>
        <w:t>Bachelor’s degree (or equivalent)</w:t>
      </w:r>
      <w:r>
        <w:t xml:space="preserve"> in a relevant field</w:t>
      </w:r>
    </w:p>
    <w:p w14:paraId="211BF3AB" w14:textId="77777777" w:rsidR="00515874" w:rsidRDefault="00515874" w:rsidP="002742A2">
      <w:pPr>
        <w:pStyle w:val="NormalWeb"/>
        <w:numPr>
          <w:ilvl w:val="0"/>
          <w:numId w:val="113"/>
        </w:numPr>
      </w:pPr>
      <w:r>
        <w:rPr>
          <w:rStyle w:val="Strong"/>
        </w:rPr>
        <w:t>No age limit</w:t>
      </w:r>
      <w:r>
        <w:t>; open to all nationalities</w:t>
      </w:r>
    </w:p>
    <w:p w14:paraId="485FB5DF" w14:textId="77777777" w:rsidR="00515874" w:rsidRDefault="00515874" w:rsidP="002742A2">
      <w:pPr>
        <w:pStyle w:val="NormalWeb"/>
        <w:numPr>
          <w:ilvl w:val="0"/>
          <w:numId w:val="113"/>
        </w:numPr>
      </w:pPr>
      <w:r>
        <w:t xml:space="preserve">Apply to a </w:t>
      </w:r>
      <w:r>
        <w:rPr>
          <w:rStyle w:val="Strong"/>
        </w:rPr>
        <w:t>specific EMJMD consortium program</w:t>
      </w:r>
    </w:p>
    <w:p w14:paraId="1AD1022F" w14:textId="77777777" w:rsidR="00515874" w:rsidRDefault="00515874" w:rsidP="002742A2">
      <w:pPr>
        <w:pStyle w:val="NormalWeb"/>
        <w:numPr>
          <w:ilvl w:val="0"/>
          <w:numId w:val="113"/>
        </w:numPr>
      </w:pPr>
      <w:r>
        <w:t xml:space="preserve">Proof of </w:t>
      </w:r>
      <w:r>
        <w:rPr>
          <w:rStyle w:val="Strong"/>
        </w:rPr>
        <w:t>English proficiency</w:t>
      </w:r>
      <w:r>
        <w:t xml:space="preserve"> (typically IELTS ≥ 6.5 or TOEFL ≥ 90)</w:t>
      </w:r>
    </w:p>
    <w:p w14:paraId="5F4D7434" w14:textId="77777777" w:rsidR="00515874" w:rsidRDefault="00515874" w:rsidP="002742A2">
      <w:pPr>
        <w:pStyle w:val="NormalWeb"/>
        <w:numPr>
          <w:ilvl w:val="0"/>
          <w:numId w:val="113"/>
        </w:numPr>
      </w:pPr>
      <w:r>
        <w:t>Strong academic background and motivation letter</w:t>
      </w:r>
    </w:p>
    <w:p w14:paraId="396FD265" w14:textId="77777777" w:rsidR="00515874" w:rsidRDefault="00515874" w:rsidP="00515874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11E74EED" w14:textId="77777777" w:rsidR="00515874" w:rsidRDefault="00515874" w:rsidP="002742A2">
      <w:pPr>
        <w:pStyle w:val="NormalWeb"/>
        <w:numPr>
          <w:ilvl w:val="0"/>
          <w:numId w:val="114"/>
        </w:numPr>
      </w:pPr>
      <w:r>
        <w:t xml:space="preserve">Fully-funded </w:t>
      </w:r>
      <w:r>
        <w:rPr>
          <w:rStyle w:val="Strong"/>
        </w:rPr>
        <w:t>Master's degrees in 2–3 European countries</w:t>
      </w:r>
    </w:p>
    <w:p w14:paraId="71CB9297" w14:textId="77777777" w:rsidR="00515874" w:rsidRDefault="00515874" w:rsidP="002742A2">
      <w:pPr>
        <w:pStyle w:val="NormalWeb"/>
        <w:numPr>
          <w:ilvl w:val="0"/>
          <w:numId w:val="114"/>
        </w:numPr>
      </w:pPr>
      <w:r>
        <w:t>Fields include:</w:t>
      </w:r>
    </w:p>
    <w:p w14:paraId="29C3A969" w14:textId="77777777" w:rsidR="00515874" w:rsidRDefault="00515874" w:rsidP="002742A2">
      <w:pPr>
        <w:pStyle w:val="NormalWeb"/>
        <w:numPr>
          <w:ilvl w:val="1"/>
          <w:numId w:val="114"/>
        </w:numPr>
      </w:pPr>
      <w:r>
        <w:t>Computer Science (e.g., Data Science, AI)</w:t>
      </w:r>
    </w:p>
    <w:p w14:paraId="5246F30A" w14:textId="77777777" w:rsidR="00515874" w:rsidRDefault="00515874" w:rsidP="002742A2">
      <w:pPr>
        <w:pStyle w:val="NormalWeb"/>
        <w:numPr>
          <w:ilvl w:val="1"/>
          <w:numId w:val="114"/>
        </w:numPr>
      </w:pPr>
      <w:r>
        <w:t>Environmental Studies</w:t>
      </w:r>
    </w:p>
    <w:p w14:paraId="06E6B4EE" w14:textId="77777777" w:rsidR="00515874" w:rsidRDefault="00515874" w:rsidP="002742A2">
      <w:pPr>
        <w:pStyle w:val="NormalWeb"/>
        <w:numPr>
          <w:ilvl w:val="1"/>
          <w:numId w:val="114"/>
        </w:numPr>
      </w:pPr>
      <w:r>
        <w:lastRenderedPageBreak/>
        <w:t>Public Health</w:t>
      </w:r>
    </w:p>
    <w:p w14:paraId="5BB7D052" w14:textId="77777777" w:rsidR="00515874" w:rsidRDefault="00515874" w:rsidP="002742A2">
      <w:pPr>
        <w:pStyle w:val="NormalWeb"/>
        <w:numPr>
          <w:ilvl w:val="1"/>
          <w:numId w:val="114"/>
        </w:numPr>
      </w:pPr>
      <w:r>
        <w:t>Economics and Business</w:t>
      </w:r>
    </w:p>
    <w:p w14:paraId="35BFCD08" w14:textId="77777777" w:rsidR="00515874" w:rsidRDefault="00515874" w:rsidP="002742A2">
      <w:pPr>
        <w:pStyle w:val="NormalWeb"/>
        <w:numPr>
          <w:ilvl w:val="1"/>
          <w:numId w:val="114"/>
        </w:numPr>
      </w:pPr>
      <w:r>
        <w:t>Human Rights, Gender Studies</w:t>
      </w:r>
    </w:p>
    <w:p w14:paraId="1A296D52" w14:textId="77777777" w:rsidR="00515874" w:rsidRDefault="00515874" w:rsidP="002742A2">
      <w:pPr>
        <w:pStyle w:val="NormalWeb"/>
        <w:numPr>
          <w:ilvl w:val="1"/>
          <w:numId w:val="114"/>
        </w:numPr>
      </w:pPr>
      <w:r>
        <w:t>Engineering</w:t>
      </w:r>
    </w:p>
    <w:p w14:paraId="4253AC38" w14:textId="77777777" w:rsidR="00515874" w:rsidRDefault="00515874" w:rsidP="002742A2">
      <w:pPr>
        <w:pStyle w:val="NormalWeb"/>
        <w:numPr>
          <w:ilvl w:val="1"/>
          <w:numId w:val="114"/>
        </w:numPr>
      </w:pPr>
      <w:r>
        <w:t>Social Sciences</w:t>
      </w:r>
    </w:p>
    <w:p w14:paraId="1F02BA7C" w14:textId="77777777" w:rsidR="00515874" w:rsidRDefault="00515874" w:rsidP="00515874">
      <w:pPr>
        <w:pStyle w:val="Heading2"/>
        <w:rPr>
          <w:rStyle w:val="Strong"/>
          <w:b/>
          <w:bCs/>
        </w:rPr>
      </w:pPr>
      <w:r>
        <w:rPr>
          <w:rStyle w:val="Strong"/>
          <w:b/>
          <w:bCs/>
        </w:rPr>
        <w:t>France</w:t>
      </w:r>
    </w:p>
    <w:p w14:paraId="46B8EE3B" w14:textId="77777777" w:rsidR="00515874" w:rsidRDefault="00515874" w:rsidP="0051587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3F981657" w14:textId="77777777" w:rsidR="00515874" w:rsidRDefault="00515874" w:rsidP="00515874">
      <w:pPr>
        <w:pStyle w:val="Heading3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1. Sciences Po</w:t>
      </w:r>
    </w:p>
    <w:p w14:paraId="489DD754" w14:textId="77777777" w:rsidR="00515874" w:rsidRDefault="00515874" w:rsidP="002742A2">
      <w:pPr>
        <w:pStyle w:val="NormalWeb"/>
        <w:numPr>
          <w:ilvl w:val="0"/>
          <w:numId w:val="115"/>
        </w:numPr>
      </w:pPr>
      <w:r>
        <w:t>Undergraduate or graduate applicants depending on program</w:t>
      </w:r>
    </w:p>
    <w:p w14:paraId="6A5A958B" w14:textId="77777777" w:rsidR="00515874" w:rsidRDefault="00515874" w:rsidP="002742A2">
      <w:pPr>
        <w:pStyle w:val="NormalWeb"/>
        <w:numPr>
          <w:ilvl w:val="0"/>
          <w:numId w:val="115"/>
        </w:numPr>
      </w:pPr>
      <w:r>
        <w:t>Strong academic record and international profile</w:t>
      </w:r>
    </w:p>
    <w:p w14:paraId="3027E225" w14:textId="77777777" w:rsidR="00515874" w:rsidRDefault="00515874" w:rsidP="002742A2">
      <w:pPr>
        <w:pStyle w:val="NormalWeb"/>
        <w:numPr>
          <w:ilvl w:val="0"/>
          <w:numId w:val="115"/>
        </w:numPr>
      </w:pPr>
      <w:r>
        <w:t>English or French proficiency depending on program</w:t>
      </w:r>
    </w:p>
    <w:p w14:paraId="051B6775" w14:textId="77777777" w:rsidR="00515874" w:rsidRDefault="00515874" w:rsidP="002742A2">
      <w:pPr>
        <w:pStyle w:val="NormalWeb"/>
        <w:numPr>
          <w:ilvl w:val="0"/>
          <w:numId w:val="115"/>
        </w:numPr>
      </w:pPr>
      <w:r>
        <w:t>Motivation letter and references required</w:t>
      </w:r>
    </w:p>
    <w:p w14:paraId="075CA7F5" w14:textId="77777777" w:rsidR="00515874" w:rsidRDefault="00515874" w:rsidP="00515874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08A41B2E" w14:textId="77777777" w:rsidR="00515874" w:rsidRDefault="00515874" w:rsidP="002742A2">
      <w:pPr>
        <w:pStyle w:val="NormalWeb"/>
        <w:numPr>
          <w:ilvl w:val="0"/>
          <w:numId w:val="116"/>
        </w:numPr>
      </w:pPr>
      <w:r>
        <w:rPr>
          <w:rStyle w:val="Strong"/>
        </w:rPr>
        <w:t>International Affairs</w:t>
      </w:r>
    </w:p>
    <w:p w14:paraId="1AB35787" w14:textId="77777777" w:rsidR="00515874" w:rsidRDefault="00515874" w:rsidP="002742A2">
      <w:pPr>
        <w:pStyle w:val="NormalWeb"/>
        <w:numPr>
          <w:ilvl w:val="0"/>
          <w:numId w:val="116"/>
        </w:numPr>
      </w:pPr>
      <w:r>
        <w:rPr>
          <w:rStyle w:val="Strong"/>
        </w:rPr>
        <w:t>Law</w:t>
      </w:r>
    </w:p>
    <w:p w14:paraId="6D31A923" w14:textId="77777777" w:rsidR="00515874" w:rsidRDefault="00515874" w:rsidP="002742A2">
      <w:pPr>
        <w:pStyle w:val="NormalWeb"/>
        <w:numPr>
          <w:ilvl w:val="0"/>
          <w:numId w:val="116"/>
        </w:numPr>
      </w:pPr>
      <w:r>
        <w:rPr>
          <w:rStyle w:val="Strong"/>
        </w:rPr>
        <w:t>Political Science</w:t>
      </w:r>
    </w:p>
    <w:p w14:paraId="25328E6A" w14:textId="77777777" w:rsidR="00515874" w:rsidRDefault="00515874" w:rsidP="002742A2">
      <w:pPr>
        <w:pStyle w:val="NormalWeb"/>
        <w:numPr>
          <w:ilvl w:val="0"/>
          <w:numId w:val="116"/>
        </w:numPr>
      </w:pPr>
      <w:r>
        <w:rPr>
          <w:rStyle w:val="Strong"/>
        </w:rPr>
        <w:t>Economics &amp; Public Policy</w:t>
      </w:r>
    </w:p>
    <w:p w14:paraId="1F8E4529" w14:textId="77777777" w:rsidR="00515874" w:rsidRDefault="00515874" w:rsidP="002742A2">
      <w:pPr>
        <w:pStyle w:val="NormalWeb"/>
        <w:numPr>
          <w:ilvl w:val="0"/>
          <w:numId w:val="116"/>
        </w:numPr>
      </w:pPr>
      <w:r>
        <w:rPr>
          <w:rStyle w:val="Strong"/>
        </w:rPr>
        <w:t>Human Rights &amp; Humanitarian Action</w:t>
      </w:r>
    </w:p>
    <w:p w14:paraId="300008C4" w14:textId="77777777" w:rsidR="00515874" w:rsidRDefault="00515874" w:rsidP="002742A2">
      <w:pPr>
        <w:pStyle w:val="NormalWeb"/>
        <w:numPr>
          <w:ilvl w:val="0"/>
          <w:numId w:val="116"/>
        </w:numPr>
      </w:pPr>
      <w:r>
        <w:rPr>
          <w:rStyle w:val="Strong"/>
        </w:rPr>
        <w:t>Urban Studies</w:t>
      </w:r>
    </w:p>
    <w:p w14:paraId="0C5D1D00" w14:textId="77777777" w:rsidR="00515874" w:rsidRDefault="00515874" w:rsidP="002742A2">
      <w:pPr>
        <w:pStyle w:val="NormalWeb"/>
        <w:numPr>
          <w:ilvl w:val="0"/>
          <w:numId w:val="116"/>
        </w:numPr>
      </w:pPr>
      <w:r>
        <w:rPr>
          <w:rStyle w:val="Strong"/>
        </w:rPr>
        <w:t>Journalism</w:t>
      </w:r>
    </w:p>
    <w:p w14:paraId="6B2E3BA6" w14:textId="77777777" w:rsidR="00515874" w:rsidRDefault="00515874" w:rsidP="002742A2">
      <w:pPr>
        <w:pStyle w:val="NormalWeb"/>
        <w:numPr>
          <w:ilvl w:val="0"/>
          <w:numId w:val="116"/>
        </w:numPr>
      </w:pPr>
      <w:r>
        <w:t>Dual degrees with global universities (e.g., Columbia, LSE, Keio)</w:t>
      </w:r>
    </w:p>
    <w:p w14:paraId="67B3476A" w14:textId="77777777" w:rsidR="00515874" w:rsidRDefault="00515874" w:rsidP="00515874">
      <w:pPr>
        <w:pStyle w:val="Heading3"/>
        <w:rPr>
          <w:rStyle w:val="Strong"/>
          <w:b/>
          <w:bCs/>
        </w:rPr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Université</w:t>
      </w:r>
      <w:proofErr w:type="spellEnd"/>
      <w:r>
        <w:rPr>
          <w:rStyle w:val="Strong"/>
          <w:b/>
          <w:bCs/>
        </w:rPr>
        <w:t xml:space="preserve"> Paris-</w:t>
      </w:r>
      <w:proofErr w:type="spellStart"/>
      <w:r>
        <w:rPr>
          <w:rStyle w:val="Strong"/>
          <w:b/>
          <w:bCs/>
        </w:rPr>
        <w:t>Saclay</w:t>
      </w:r>
      <w:proofErr w:type="spellEnd"/>
      <w:r>
        <w:rPr>
          <w:rStyle w:val="Strong"/>
          <w:b/>
          <w:bCs/>
        </w:rPr>
        <w:t xml:space="preserve"> (Eiffel Excellence Scholarship)</w:t>
      </w:r>
    </w:p>
    <w:p w14:paraId="63C78DF0" w14:textId="77777777" w:rsidR="00515874" w:rsidRDefault="00515874" w:rsidP="0051587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799D279F" w14:textId="77777777" w:rsidR="00515874" w:rsidRDefault="00515874" w:rsidP="002742A2">
      <w:pPr>
        <w:pStyle w:val="NormalWeb"/>
        <w:numPr>
          <w:ilvl w:val="0"/>
          <w:numId w:val="117"/>
        </w:numPr>
      </w:pPr>
      <w:r>
        <w:t>International Master’s degree applicants under age 25 (for Eiffel)</w:t>
      </w:r>
    </w:p>
    <w:p w14:paraId="1D05ED22" w14:textId="77777777" w:rsidR="00515874" w:rsidRDefault="00515874" w:rsidP="002742A2">
      <w:pPr>
        <w:pStyle w:val="NormalWeb"/>
        <w:numPr>
          <w:ilvl w:val="0"/>
          <w:numId w:val="117"/>
        </w:numPr>
      </w:pPr>
      <w:r>
        <w:t>High academic performance and research interest</w:t>
      </w:r>
    </w:p>
    <w:p w14:paraId="0766FA43" w14:textId="77777777" w:rsidR="00515874" w:rsidRDefault="00515874" w:rsidP="002742A2">
      <w:pPr>
        <w:pStyle w:val="NormalWeb"/>
        <w:numPr>
          <w:ilvl w:val="0"/>
          <w:numId w:val="117"/>
        </w:numPr>
      </w:pPr>
      <w:r>
        <w:t>Apply to a Master’s program at Paris-</w:t>
      </w:r>
      <w:proofErr w:type="spellStart"/>
      <w:r>
        <w:t>Saclay</w:t>
      </w:r>
      <w:proofErr w:type="spellEnd"/>
      <w:r>
        <w:t xml:space="preserve"> and be nominated</w:t>
      </w:r>
    </w:p>
    <w:p w14:paraId="149B85B4" w14:textId="77777777" w:rsidR="00FA2547" w:rsidRDefault="00FA2547" w:rsidP="00FA2547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2D65080F" w14:textId="77777777" w:rsidR="00515874" w:rsidRDefault="00515874" w:rsidP="002742A2">
      <w:pPr>
        <w:pStyle w:val="NormalWeb"/>
        <w:numPr>
          <w:ilvl w:val="0"/>
          <w:numId w:val="118"/>
        </w:numPr>
      </w:pPr>
      <w:r>
        <w:rPr>
          <w:rStyle w:val="Strong"/>
        </w:rPr>
        <w:t>Physics, Chemistry, Life Sciences</w:t>
      </w:r>
    </w:p>
    <w:p w14:paraId="17F2EDBC" w14:textId="77777777" w:rsidR="00515874" w:rsidRDefault="00515874" w:rsidP="002742A2">
      <w:pPr>
        <w:pStyle w:val="NormalWeb"/>
        <w:numPr>
          <w:ilvl w:val="0"/>
          <w:numId w:val="118"/>
        </w:numPr>
      </w:pPr>
      <w:r>
        <w:rPr>
          <w:rStyle w:val="Strong"/>
        </w:rPr>
        <w:t>Engineering &amp; Computer Science</w:t>
      </w:r>
    </w:p>
    <w:p w14:paraId="5D97074F" w14:textId="77777777" w:rsidR="00515874" w:rsidRDefault="00515874" w:rsidP="002742A2">
      <w:pPr>
        <w:pStyle w:val="NormalWeb"/>
        <w:numPr>
          <w:ilvl w:val="0"/>
          <w:numId w:val="118"/>
        </w:numPr>
      </w:pPr>
      <w:r>
        <w:rPr>
          <w:rStyle w:val="Strong"/>
        </w:rPr>
        <w:t>Mathematics &amp; Applications</w:t>
      </w:r>
    </w:p>
    <w:p w14:paraId="06003C84" w14:textId="77777777" w:rsidR="00515874" w:rsidRDefault="00515874" w:rsidP="002742A2">
      <w:pPr>
        <w:pStyle w:val="NormalWeb"/>
        <w:numPr>
          <w:ilvl w:val="0"/>
          <w:numId w:val="118"/>
        </w:numPr>
      </w:pPr>
      <w:r>
        <w:rPr>
          <w:rStyle w:val="Strong"/>
        </w:rPr>
        <w:t>Law, Political Science</w:t>
      </w:r>
    </w:p>
    <w:p w14:paraId="521E4D1F" w14:textId="77777777" w:rsidR="00515874" w:rsidRDefault="00515874" w:rsidP="002742A2">
      <w:pPr>
        <w:pStyle w:val="NormalWeb"/>
        <w:numPr>
          <w:ilvl w:val="0"/>
          <w:numId w:val="118"/>
        </w:numPr>
      </w:pPr>
      <w:r>
        <w:rPr>
          <w:rStyle w:val="Strong"/>
        </w:rPr>
        <w:t>Public Health</w:t>
      </w:r>
    </w:p>
    <w:p w14:paraId="6F818ECD" w14:textId="77777777" w:rsidR="00515874" w:rsidRDefault="00515874" w:rsidP="002742A2">
      <w:pPr>
        <w:pStyle w:val="NormalWeb"/>
        <w:numPr>
          <w:ilvl w:val="0"/>
          <w:numId w:val="118"/>
        </w:numPr>
      </w:pPr>
      <w:r>
        <w:rPr>
          <w:rStyle w:val="Strong"/>
        </w:rPr>
        <w:t>Economics, Management, Social Sciences</w:t>
      </w:r>
    </w:p>
    <w:p w14:paraId="585047EE" w14:textId="77777777" w:rsidR="00515874" w:rsidRDefault="00515874" w:rsidP="002742A2">
      <w:pPr>
        <w:pStyle w:val="NormalWeb"/>
        <w:numPr>
          <w:ilvl w:val="0"/>
          <w:numId w:val="118"/>
        </w:numPr>
      </w:pPr>
      <w:r>
        <w:rPr>
          <w:rStyle w:val="Strong"/>
        </w:rPr>
        <w:lastRenderedPageBreak/>
        <w:t>Innovation and Entrepreneurship</w:t>
      </w:r>
    </w:p>
    <w:p w14:paraId="1AE4603D" w14:textId="77777777" w:rsidR="00515874" w:rsidRDefault="00515874" w:rsidP="00515874">
      <w:pPr>
        <w:pStyle w:val="Heading2"/>
      </w:pPr>
      <w:r>
        <w:t xml:space="preserve"> </w:t>
      </w:r>
      <w:r>
        <w:rPr>
          <w:rStyle w:val="Strong"/>
          <w:b/>
          <w:bCs/>
        </w:rPr>
        <w:t>Netherlands</w:t>
      </w:r>
    </w:p>
    <w:p w14:paraId="464CB16B" w14:textId="77777777" w:rsidR="00515874" w:rsidRDefault="00515874" w:rsidP="00515874">
      <w:pPr>
        <w:pStyle w:val="Heading3"/>
        <w:rPr>
          <w:rStyle w:val="Strong"/>
          <w:b/>
          <w:bCs/>
        </w:rPr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1. University of Amsterdam (</w:t>
      </w:r>
      <w:proofErr w:type="spellStart"/>
      <w:r>
        <w:rPr>
          <w:rStyle w:val="Strong"/>
          <w:b/>
          <w:bCs/>
        </w:rPr>
        <w:t>UvA</w:t>
      </w:r>
      <w:proofErr w:type="spellEnd"/>
      <w:r>
        <w:rPr>
          <w:rStyle w:val="Strong"/>
          <w:b/>
          <w:bCs/>
        </w:rPr>
        <w:t>)</w:t>
      </w:r>
    </w:p>
    <w:p w14:paraId="073F24A0" w14:textId="77777777" w:rsidR="00515874" w:rsidRDefault="00515874" w:rsidP="0051587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1C6CBDEF" w14:textId="77777777" w:rsidR="00515874" w:rsidRDefault="00515874" w:rsidP="002742A2">
      <w:pPr>
        <w:pStyle w:val="NormalWeb"/>
        <w:numPr>
          <w:ilvl w:val="0"/>
          <w:numId w:val="119"/>
        </w:numPr>
      </w:pPr>
      <w:r>
        <w:t>Bachelor's degree with high GPA for Master’s entry</w:t>
      </w:r>
    </w:p>
    <w:p w14:paraId="12BF28F5" w14:textId="77777777" w:rsidR="00515874" w:rsidRDefault="00515874" w:rsidP="002742A2">
      <w:pPr>
        <w:pStyle w:val="NormalWeb"/>
        <w:numPr>
          <w:ilvl w:val="0"/>
          <w:numId w:val="119"/>
        </w:numPr>
      </w:pPr>
      <w:r>
        <w:t>English proficiency: IELTS ≥ 6.5 or TOEFL ≥ 92</w:t>
      </w:r>
    </w:p>
    <w:p w14:paraId="4A92FC25" w14:textId="77777777" w:rsidR="00515874" w:rsidRDefault="00515874" w:rsidP="002742A2">
      <w:pPr>
        <w:pStyle w:val="NormalWeb"/>
        <w:numPr>
          <w:ilvl w:val="0"/>
          <w:numId w:val="119"/>
        </w:numPr>
      </w:pPr>
      <w:r>
        <w:t>Motivation letter, CV, references</w:t>
      </w:r>
    </w:p>
    <w:p w14:paraId="03DFF9AD" w14:textId="77777777" w:rsidR="00FA2547" w:rsidRDefault="00FA2547" w:rsidP="00FA2547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427A1A58" w14:textId="77777777" w:rsidR="00515874" w:rsidRDefault="00515874" w:rsidP="002742A2">
      <w:pPr>
        <w:pStyle w:val="NormalWeb"/>
        <w:numPr>
          <w:ilvl w:val="0"/>
          <w:numId w:val="120"/>
        </w:numPr>
      </w:pPr>
      <w:r>
        <w:rPr>
          <w:rStyle w:val="Strong"/>
        </w:rPr>
        <w:t>Artificial Intelligence &amp; Data Science</w:t>
      </w:r>
    </w:p>
    <w:p w14:paraId="61517A28" w14:textId="77777777" w:rsidR="00515874" w:rsidRDefault="00515874" w:rsidP="002742A2">
      <w:pPr>
        <w:pStyle w:val="NormalWeb"/>
        <w:numPr>
          <w:ilvl w:val="0"/>
          <w:numId w:val="120"/>
        </w:numPr>
      </w:pPr>
      <w:r>
        <w:rPr>
          <w:rStyle w:val="Strong"/>
        </w:rPr>
        <w:t>Economics, Business</w:t>
      </w:r>
    </w:p>
    <w:p w14:paraId="0DC848B8" w14:textId="77777777" w:rsidR="00515874" w:rsidRDefault="00515874" w:rsidP="002742A2">
      <w:pPr>
        <w:pStyle w:val="NormalWeb"/>
        <w:numPr>
          <w:ilvl w:val="0"/>
          <w:numId w:val="120"/>
        </w:numPr>
      </w:pPr>
      <w:r>
        <w:rPr>
          <w:rStyle w:val="Strong"/>
        </w:rPr>
        <w:t>Law, Human Rights</w:t>
      </w:r>
    </w:p>
    <w:p w14:paraId="579A7BCE" w14:textId="77777777" w:rsidR="00515874" w:rsidRDefault="00515874" w:rsidP="002742A2">
      <w:pPr>
        <w:pStyle w:val="NormalWeb"/>
        <w:numPr>
          <w:ilvl w:val="0"/>
          <w:numId w:val="120"/>
        </w:numPr>
      </w:pPr>
      <w:r>
        <w:rPr>
          <w:rStyle w:val="Strong"/>
        </w:rPr>
        <w:t>Social Sciences (Psychology, Sociology)</w:t>
      </w:r>
    </w:p>
    <w:p w14:paraId="5C8C7A2E" w14:textId="77777777" w:rsidR="00515874" w:rsidRDefault="00515874" w:rsidP="002742A2">
      <w:pPr>
        <w:pStyle w:val="NormalWeb"/>
        <w:numPr>
          <w:ilvl w:val="0"/>
          <w:numId w:val="120"/>
        </w:numPr>
      </w:pPr>
      <w:r>
        <w:rPr>
          <w:rStyle w:val="Strong"/>
        </w:rPr>
        <w:t>Media &amp; Culture</w:t>
      </w:r>
    </w:p>
    <w:p w14:paraId="14382994" w14:textId="77777777" w:rsidR="00515874" w:rsidRDefault="00515874" w:rsidP="002742A2">
      <w:pPr>
        <w:pStyle w:val="NormalWeb"/>
        <w:numPr>
          <w:ilvl w:val="0"/>
          <w:numId w:val="120"/>
        </w:numPr>
      </w:pPr>
      <w:r>
        <w:rPr>
          <w:rStyle w:val="Strong"/>
        </w:rPr>
        <w:t>Medicine, Biomedical Sciences</w:t>
      </w:r>
    </w:p>
    <w:p w14:paraId="499FD7B3" w14:textId="77777777" w:rsidR="00515874" w:rsidRDefault="00515874" w:rsidP="002742A2">
      <w:pPr>
        <w:pStyle w:val="NormalWeb"/>
        <w:numPr>
          <w:ilvl w:val="0"/>
          <w:numId w:val="120"/>
        </w:numPr>
      </w:pPr>
      <w:r>
        <w:rPr>
          <w:rStyle w:val="Strong"/>
        </w:rPr>
        <w:t>Earth &amp; Environmental Studies</w:t>
      </w:r>
    </w:p>
    <w:p w14:paraId="1422CC11" w14:textId="77777777" w:rsidR="00515874" w:rsidRDefault="00515874" w:rsidP="00515874">
      <w:pPr>
        <w:pStyle w:val="Heading3"/>
        <w:rPr>
          <w:rStyle w:val="Strong"/>
          <w:b/>
          <w:bCs/>
        </w:rPr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2. TU Delft (Delft University of Technology)</w:t>
      </w:r>
    </w:p>
    <w:p w14:paraId="15FB5A15" w14:textId="77777777" w:rsidR="00515874" w:rsidRDefault="00515874" w:rsidP="0051587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66BB8A0E" w14:textId="77777777" w:rsidR="00515874" w:rsidRDefault="00515874" w:rsidP="002742A2">
      <w:pPr>
        <w:pStyle w:val="NormalWeb"/>
        <w:numPr>
          <w:ilvl w:val="0"/>
          <w:numId w:val="121"/>
        </w:numPr>
      </w:pPr>
      <w:r>
        <w:t>Bachelor’s in Engineering or Science with excellent GPA</w:t>
      </w:r>
    </w:p>
    <w:p w14:paraId="43AC1E4B" w14:textId="77777777" w:rsidR="00515874" w:rsidRDefault="00515874" w:rsidP="002742A2">
      <w:pPr>
        <w:pStyle w:val="NormalWeb"/>
        <w:numPr>
          <w:ilvl w:val="0"/>
          <w:numId w:val="121"/>
        </w:numPr>
      </w:pPr>
      <w:r>
        <w:t>GRE may be required for some programs</w:t>
      </w:r>
    </w:p>
    <w:p w14:paraId="3D12E99B" w14:textId="77777777" w:rsidR="00515874" w:rsidRDefault="00515874" w:rsidP="002742A2">
      <w:pPr>
        <w:pStyle w:val="NormalWeb"/>
        <w:numPr>
          <w:ilvl w:val="0"/>
          <w:numId w:val="121"/>
        </w:numPr>
      </w:pPr>
      <w:r>
        <w:t>IELTS ≥ 6.5 / TOEFL ≥ 90</w:t>
      </w:r>
    </w:p>
    <w:p w14:paraId="1998A84B" w14:textId="77777777" w:rsidR="00515874" w:rsidRDefault="00515874" w:rsidP="002742A2">
      <w:pPr>
        <w:pStyle w:val="NormalWeb"/>
        <w:numPr>
          <w:ilvl w:val="0"/>
          <w:numId w:val="121"/>
        </w:numPr>
      </w:pPr>
      <w:r>
        <w:t>Motivation and recommendation letters</w:t>
      </w:r>
    </w:p>
    <w:p w14:paraId="107CF594" w14:textId="77777777" w:rsidR="00FA2547" w:rsidRDefault="00FA2547" w:rsidP="00FA2547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24E5E850" w14:textId="77777777" w:rsidR="00515874" w:rsidRDefault="00515874" w:rsidP="002742A2">
      <w:pPr>
        <w:pStyle w:val="NormalWeb"/>
        <w:numPr>
          <w:ilvl w:val="0"/>
          <w:numId w:val="122"/>
        </w:numPr>
      </w:pPr>
      <w:r>
        <w:rPr>
          <w:rStyle w:val="Strong"/>
        </w:rPr>
        <w:t>Civil, Electrical, Mechanical Engineering</w:t>
      </w:r>
    </w:p>
    <w:p w14:paraId="230E0BB9" w14:textId="77777777" w:rsidR="00515874" w:rsidRDefault="00515874" w:rsidP="002742A2">
      <w:pPr>
        <w:pStyle w:val="NormalWeb"/>
        <w:numPr>
          <w:ilvl w:val="0"/>
          <w:numId w:val="122"/>
        </w:numPr>
      </w:pPr>
      <w:r>
        <w:rPr>
          <w:rStyle w:val="Strong"/>
        </w:rPr>
        <w:t>Architecture, Urban Planning</w:t>
      </w:r>
    </w:p>
    <w:p w14:paraId="6CE476B2" w14:textId="77777777" w:rsidR="00515874" w:rsidRDefault="00515874" w:rsidP="002742A2">
      <w:pPr>
        <w:pStyle w:val="NormalWeb"/>
        <w:numPr>
          <w:ilvl w:val="0"/>
          <w:numId w:val="122"/>
        </w:numPr>
      </w:pPr>
      <w:r>
        <w:rPr>
          <w:rStyle w:val="Strong"/>
        </w:rPr>
        <w:t>Computer Science, Robotics</w:t>
      </w:r>
    </w:p>
    <w:p w14:paraId="13AA773D" w14:textId="77777777" w:rsidR="00515874" w:rsidRDefault="00515874" w:rsidP="002742A2">
      <w:pPr>
        <w:pStyle w:val="NormalWeb"/>
        <w:numPr>
          <w:ilvl w:val="0"/>
          <w:numId w:val="122"/>
        </w:numPr>
      </w:pPr>
      <w:r>
        <w:rPr>
          <w:rStyle w:val="Strong"/>
        </w:rPr>
        <w:t>Sustainable Energy &amp; Climate Studies</w:t>
      </w:r>
    </w:p>
    <w:p w14:paraId="0DAD1A48" w14:textId="77777777" w:rsidR="00515874" w:rsidRDefault="00515874" w:rsidP="002742A2">
      <w:pPr>
        <w:pStyle w:val="NormalWeb"/>
        <w:numPr>
          <w:ilvl w:val="0"/>
          <w:numId w:val="122"/>
        </w:numPr>
      </w:pPr>
      <w:r>
        <w:rPr>
          <w:rStyle w:val="Strong"/>
        </w:rPr>
        <w:t>Aerospace Engineering</w:t>
      </w:r>
    </w:p>
    <w:p w14:paraId="44D5FBB2" w14:textId="77777777" w:rsidR="00515874" w:rsidRDefault="00515874" w:rsidP="002742A2">
      <w:pPr>
        <w:pStyle w:val="NormalWeb"/>
        <w:numPr>
          <w:ilvl w:val="0"/>
          <w:numId w:val="122"/>
        </w:numPr>
      </w:pPr>
      <w:r>
        <w:rPr>
          <w:rStyle w:val="Strong"/>
        </w:rPr>
        <w:t>Systems &amp; Control</w:t>
      </w:r>
    </w:p>
    <w:p w14:paraId="6025B6B3" w14:textId="77777777" w:rsidR="00515874" w:rsidRDefault="00515874" w:rsidP="002742A2">
      <w:pPr>
        <w:pStyle w:val="NormalWeb"/>
        <w:numPr>
          <w:ilvl w:val="0"/>
          <w:numId w:val="122"/>
        </w:numPr>
      </w:pPr>
      <w:r>
        <w:rPr>
          <w:rStyle w:val="Strong"/>
        </w:rPr>
        <w:t>Transportation &amp; Logistics</w:t>
      </w:r>
    </w:p>
    <w:p w14:paraId="21DEE578" w14:textId="77777777" w:rsidR="00515874" w:rsidRDefault="00515874" w:rsidP="00515874">
      <w:pPr>
        <w:pStyle w:val="Heading2"/>
      </w:pPr>
      <w:r>
        <w:rPr>
          <w:rStyle w:val="Strong"/>
          <w:b/>
          <w:bCs/>
        </w:rPr>
        <w:t>Sweden</w:t>
      </w:r>
    </w:p>
    <w:p w14:paraId="7F15EA68" w14:textId="77777777" w:rsidR="00515874" w:rsidRDefault="00515874" w:rsidP="00515874">
      <w:pPr>
        <w:pStyle w:val="Heading3"/>
        <w:rPr>
          <w:rStyle w:val="Strong"/>
          <w:b/>
          <w:bCs/>
        </w:rPr>
      </w:pPr>
      <w:r>
        <w:rPr>
          <w:rFonts w:ascii="Segoe UI Emoji" w:hAnsi="Segoe UI Emoji" w:cs="Segoe UI Emoji"/>
        </w:rPr>
        <w:lastRenderedPageBreak/>
        <w:t>🎓</w:t>
      </w:r>
      <w:r>
        <w:t xml:space="preserve"> </w:t>
      </w:r>
      <w:r>
        <w:rPr>
          <w:rStyle w:val="Strong"/>
          <w:b/>
          <w:bCs/>
        </w:rPr>
        <w:t>1. KTH Royal Institute of Technology</w:t>
      </w:r>
    </w:p>
    <w:p w14:paraId="06CE925E" w14:textId="77777777" w:rsidR="00515874" w:rsidRDefault="00515874" w:rsidP="0051587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3DD1D9EB" w14:textId="77777777" w:rsidR="00515874" w:rsidRDefault="00515874" w:rsidP="002742A2">
      <w:pPr>
        <w:pStyle w:val="NormalWeb"/>
        <w:numPr>
          <w:ilvl w:val="0"/>
          <w:numId w:val="123"/>
        </w:numPr>
      </w:pPr>
      <w:r>
        <w:t>Bachelor’s degree in related field</w:t>
      </w:r>
    </w:p>
    <w:p w14:paraId="36A1E7EF" w14:textId="77777777" w:rsidR="00515874" w:rsidRDefault="00515874" w:rsidP="002742A2">
      <w:pPr>
        <w:pStyle w:val="NormalWeb"/>
        <w:numPr>
          <w:ilvl w:val="0"/>
          <w:numId w:val="123"/>
        </w:numPr>
      </w:pPr>
      <w:r>
        <w:t>Strong academic and technical background</w:t>
      </w:r>
    </w:p>
    <w:p w14:paraId="7C4B9450" w14:textId="77777777" w:rsidR="00515874" w:rsidRDefault="00515874" w:rsidP="002742A2">
      <w:pPr>
        <w:pStyle w:val="NormalWeb"/>
        <w:numPr>
          <w:ilvl w:val="0"/>
          <w:numId w:val="123"/>
        </w:numPr>
      </w:pPr>
      <w:r>
        <w:t>English proficiency: IELTS ≥ 6.5 / TOEFL ≥ 90</w:t>
      </w:r>
    </w:p>
    <w:p w14:paraId="7A85AEC1" w14:textId="77777777" w:rsidR="00515874" w:rsidRDefault="00515874" w:rsidP="002742A2">
      <w:pPr>
        <w:pStyle w:val="NormalWeb"/>
        <w:numPr>
          <w:ilvl w:val="0"/>
          <w:numId w:val="123"/>
        </w:numPr>
      </w:pPr>
      <w:r>
        <w:t>Program-specific statement of purpose</w:t>
      </w:r>
    </w:p>
    <w:p w14:paraId="758E1F51" w14:textId="77777777" w:rsidR="00FA2547" w:rsidRDefault="00FA2547" w:rsidP="00FA2547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68545458" w14:textId="77777777" w:rsidR="00515874" w:rsidRDefault="00515874" w:rsidP="002742A2">
      <w:pPr>
        <w:pStyle w:val="NormalWeb"/>
        <w:numPr>
          <w:ilvl w:val="0"/>
          <w:numId w:val="124"/>
        </w:numPr>
      </w:pPr>
      <w:r>
        <w:rPr>
          <w:rStyle w:val="Strong"/>
        </w:rPr>
        <w:t>Engineering &amp; Technology</w:t>
      </w:r>
      <w:r>
        <w:t xml:space="preserve"> (Robotics, Mechatronics, Electrical)</w:t>
      </w:r>
    </w:p>
    <w:p w14:paraId="06349FCB" w14:textId="77777777" w:rsidR="00515874" w:rsidRDefault="00515874" w:rsidP="002742A2">
      <w:pPr>
        <w:pStyle w:val="NormalWeb"/>
        <w:numPr>
          <w:ilvl w:val="0"/>
          <w:numId w:val="124"/>
        </w:numPr>
      </w:pPr>
      <w:r>
        <w:rPr>
          <w:rStyle w:val="Strong"/>
        </w:rPr>
        <w:t>Computer Science &amp; Software Engineering</w:t>
      </w:r>
    </w:p>
    <w:p w14:paraId="2BE2F0D6" w14:textId="77777777" w:rsidR="00515874" w:rsidRDefault="00515874" w:rsidP="002742A2">
      <w:pPr>
        <w:pStyle w:val="NormalWeb"/>
        <w:numPr>
          <w:ilvl w:val="0"/>
          <w:numId w:val="124"/>
        </w:numPr>
      </w:pPr>
      <w:r>
        <w:rPr>
          <w:rStyle w:val="Strong"/>
        </w:rPr>
        <w:t>Industrial Management</w:t>
      </w:r>
    </w:p>
    <w:p w14:paraId="3C3DFD29" w14:textId="77777777" w:rsidR="00515874" w:rsidRDefault="00515874" w:rsidP="002742A2">
      <w:pPr>
        <w:pStyle w:val="NormalWeb"/>
        <w:numPr>
          <w:ilvl w:val="0"/>
          <w:numId w:val="124"/>
        </w:numPr>
      </w:pPr>
      <w:r>
        <w:rPr>
          <w:rStyle w:val="Strong"/>
        </w:rPr>
        <w:t>Sustainable Energy</w:t>
      </w:r>
    </w:p>
    <w:p w14:paraId="3125E94F" w14:textId="77777777" w:rsidR="00515874" w:rsidRDefault="00515874" w:rsidP="002742A2">
      <w:pPr>
        <w:pStyle w:val="NormalWeb"/>
        <w:numPr>
          <w:ilvl w:val="0"/>
          <w:numId w:val="124"/>
        </w:numPr>
      </w:pPr>
      <w:r>
        <w:rPr>
          <w:rStyle w:val="Strong"/>
        </w:rPr>
        <w:t>Machine Learning &amp; AI</w:t>
      </w:r>
    </w:p>
    <w:p w14:paraId="16744641" w14:textId="77777777" w:rsidR="00515874" w:rsidRDefault="00515874" w:rsidP="002742A2">
      <w:pPr>
        <w:pStyle w:val="NormalWeb"/>
        <w:numPr>
          <w:ilvl w:val="0"/>
          <w:numId w:val="124"/>
        </w:numPr>
      </w:pPr>
      <w:r>
        <w:rPr>
          <w:rStyle w:val="Strong"/>
        </w:rPr>
        <w:t>Transportation &amp; Civil Engineering</w:t>
      </w:r>
    </w:p>
    <w:p w14:paraId="05B7FB31" w14:textId="77777777" w:rsidR="00515874" w:rsidRDefault="00515874" w:rsidP="00515874">
      <w:pPr>
        <w:pStyle w:val="Heading3"/>
        <w:rPr>
          <w:rStyle w:val="Strong"/>
          <w:b/>
          <w:bCs/>
        </w:rPr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2. Lund University</w:t>
      </w:r>
    </w:p>
    <w:p w14:paraId="7E2C3687" w14:textId="77777777" w:rsidR="00515874" w:rsidRDefault="00515874" w:rsidP="0051587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0134CDEF" w14:textId="77777777" w:rsidR="00515874" w:rsidRDefault="00515874" w:rsidP="002742A2">
      <w:pPr>
        <w:pStyle w:val="NormalWeb"/>
        <w:numPr>
          <w:ilvl w:val="0"/>
          <w:numId w:val="125"/>
        </w:numPr>
      </w:pPr>
      <w:r>
        <w:t>Bachelor’s degree in relevant field</w:t>
      </w:r>
    </w:p>
    <w:p w14:paraId="61CD0B16" w14:textId="77777777" w:rsidR="00515874" w:rsidRDefault="00515874" w:rsidP="002742A2">
      <w:pPr>
        <w:pStyle w:val="NormalWeb"/>
        <w:numPr>
          <w:ilvl w:val="0"/>
          <w:numId w:val="125"/>
        </w:numPr>
      </w:pPr>
      <w:r>
        <w:t>IELTS ≥ 6.5 / TOEFL ≥ 90</w:t>
      </w:r>
    </w:p>
    <w:p w14:paraId="122F2CDA" w14:textId="77777777" w:rsidR="00515874" w:rsidRDefault="00515874" w:rsidP="002742A2">
      <w:pPr>
        <w:pStyle w:val="NormalWeb"/>
        <w:numPr>
          <w:ilvl w:val="0"/>
          <w:numId w:val="125"/>
        </w:numPr>
      </w:pPr>
      <w:r>
        <w:t>Strong academic background and clear motivation</w:t>
      </w:r>
    </w:p>
    <w:p w14:paraId="36D86EAE" w14:textId="77777777" w:rsidR="00515874" w:rsidRDefault="00515874" w:rsidP="002742A2">
      <w:pPr>
        <w:pStyle w:val="NormalWeb"/>
        <w:numPr>
          <w:ilvl w:val="0"/>
          <w:numId w:val="125"/>
        </w:numPr>
      </w:pPr>
      <w:r>
        <w:t>Apply for Swedish Institute Scholarship separately</w:t>
      </w:r>
    </w:p>
    <w:p w14:paraId="281AC7A1" w14:textId="77777777" w:rsidR="00FA2547" w:rsidRDefault="00FA2547" w:rsidP="00FA2547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26692ABB" w14:textId="77777777" w:rsidR="00515874" w:rsidRDefault="00515874" w:rsidP="002742A2">
      <w:pPr>
        <w:pStyle w:val="NormalWeb"/>
        <w:numPr>
          <w:ilvl w:val="0"/>
          <w:numId w:val="126"/>
        </w:numPr>
      </w:pPr>
      <w:r>
        <w:rPr>
          <w:rStyle w:val="Strong"/>
        </w:rPr>
        <w:t>International Development, Human Rights</w:t>
      </w:r>
    </w:p>
    <w:p w14:paraId="2B99071A" w14:textId="77777777" w:rsidR="00515874" w:rsidRDefault="00515874" w:rsidP="002742A2">
      <w:pPr>
        <w:pStyle w:val="NormalWeb"/>
        <w:numPr>
          <w:ilvl w:val="0"/>
          <w:numId w:val="126"/>
        </w:numPr>
      </w:pPr>
      <w:r>
        <w:rPr>
          <w:rStyle w:val="Strong"/>
        </w:rPr>
        <w:t>Business &amp; Economics</w:t>
      </w:r>
    </w:p>
    <w:p w14:paraId="28B228A5" w14:textId="77777777" w:rsidR="00515874" w:rsidRDefault="00515874" w:rsidP="002742A2">
      <w:pPr>
        <w:pStyle w:val="NormalWeb"/>
        <w:numPr>
          <w:ilvl w:val="0"/>
          <w:numId w:val="126"/>
        </w:numPr>
      </w:pPr>
      <w:r>
        <w:rPr>
          <w:rStyle w:val="Strong"/>
        </w:rPr>
        <w:t>Environmental Management &amp; Sustainability</w:t>
      </w:r>
    </w:p>
    <w:p w14:paraId="55CDFE42" w14:textId="77777777" w:rsidR="00515874" w:rsidRDefault="00515874" w:rsidP="002742A2">
      <w:pPr>
        <w:pStyle w:val="NormalWeb"/>
        <w:numPr>
          <w:ilvl w:val="0"/>
          <w:numId w:val="126"/>
        </w:numPr>
      </w:pPr>
      <w:r>
        <w:rPr>
          <w:rStyle w:val="Strong"/>
        </w:rPr>
        <w:t>Life Sciences, Biotechnology</w:t>
      </w:r>
    </w:p>
    <w:p w14:paraId="5AA00C48" w14:textId="77777777" w:rsidR="00515874" w:rsidRDefault="00515874" w:rsidP="002742A2">
      <w:pPr>
        <w:pStyle w:val="NormalWeb"/>
        <w:numPr>
          <w:ilvl w:val="0"/>
          <w:numId w:val="126"/>
        </w:numPr>
      </w:pPr>
      <w:r>
        <w:rPr>
          <w:rStyle w:val="Strong"/>
        </w:rPr>
        <w:t>Engineering &amp; Innovation</w:t>
      </w:r>
    </w:p>
    <w:p w14:paraId="49040BFC" w14:textId="77777777" w:rsidR="00515874" w:rsidRDefault="00515874" w:rsidP="002742A2">
      <w:pPr>
        <w:pStyle w:val="NormalWeb"/>
        <w:numPr>
          <w:ilvl w:val="0"/>
          <w:numId w:val="126"/>
        </w:numPr>
      </w:pPr>
      <w:r>
        <w:rPr>
          <w:rStyle w:val="Strong"/>
        </w:rPr>
        <w:t>Cultural Studies &amp; Languages</w:t>
      </w:r>
    </w:p>
    <w:p w14:paraId="3B4C969E" w14:textId="77777777" w:rsidR="00515874" w:rsidRPr="00467424" w:rsidRDefault="00515874" w:rsidP="002742A2">
      <w:pPr>
        <w:pStyle w:val="NormalWeb"/>
        <w:numPr>
          <w:ilvl w:val="0"/>
          <w:numId w:val="126"/>
        </w:numPr>
        <w:rPr>
          <w:rStyle w:val="Strong"/>
          <w:b w:val="0"/>
          <w:bCs w:val="0"/>
        </w:rPr>
      </w:pPr>
      <w:r>
        <w:rPr>
          <w:rStyle w:val="Strong"/>
        </w:rPr>
        <w:t>Artificial Intelligence &amp; Data Analytics</w:t>
      </w:r>
      <w:r w:rsidR="00467424">
        <w:rPr>
          <w:rStyle w:val="Strong"/>
        </w:rPr>
        <w:t xml:space="preserve"> </w:t>
      </w:r>
    </w:p>
    <w:p w14:paraId="043AFD99" w14:textId="77777777" w:rsidR="00467424" w:rsidRPr="00913FF7" w:rsidRDefault="00467424" w:rsidP="00467424">
      <w:pPr>
        <w:pStyle w:val="NormalWeb"/>
        <w:rPr>
          <w:b/>
          <w:color w:val="FF0000"/>
          <w:sz w:val="36"/>
          <w:szCs w:val="36"/>
        </w:rPr>
      </w:pPr>
      <w:r w:rsidRPr="00913FF7">
        <w:rPr>
          <w:b/>
          <w:color w:val="FF0000"/>
          <w:sz w:val="36"/>
          <w:szCs w:val="36"/>
        </w:rPr>
        <w:t xml:space="preserve">6.UNIVERSITIES OF </w:t>
      </w:r>
      <w:proofErr w:type="gramStart"/>
      <w:r w:rsidRPr="00913FF7">
        <w:rPr>
          <w:b/>
          <w:color w:val="FF0000"/>
          <w:sz w:val="36"/>
          <w:szCs w:val="36"/>
        </w:rPr>
        <w:t>AUSTRALIA:-</w:t>
      </w:r>
      <w:proofErr w:type="gramEnd"/>
    </w:p>
    <w:p w14:paraId="661F9405" w14:textId="77777777" w:rsidR="00467424" w:rsidRDefault="00467424" w:rsidP="00467424">
      <w:pPr>
        <w:pStyle w:val="Heading2"/>
      </w:pPr>
      <w:r>
        <w:rPr>
          <w:rStyle w:val="Strong"/>
          <w:b/>
          <w:bCs/>
        </w:rPr>
        <w:t>1. University of Melbourne</w:t>
      </w:r>
    </w:p>
    <w:p w14:paraId="647E81EB" w14:textId="77777777" w:rsidR="00467424" w:rsidRDefault="00467424" w:rsidP="00467424">
      <w:pPr>
        <w:pStyle w:val="NormalWeb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Emphasis"/>
        </w:rPr>
        <w:t>Scholarship: Melbourne International Undergraduate Scholarships</w:t>
      </w:r>
    </w:p>
    <w:p w14:paraId="644B091C" w14:textId="77777777" w:rsidR="00467424" w:rsidRDefault="00467424" w:rsidP="00467424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2DA950DD" w14:textId="77777777" w:rsidR="00467424" w:rsidRDefault="00467424" w:rsidP="002742A2">
      <w:pPr>
        <w:pStyle w:val="NormalWeb"/>
        <w:numPr>
          <w:ilvl w:val="0"/>
          <w:numId w:val="127"/>
        </w:numPr>
      </w:pPr>
      <w:r>
        <w:t xml:space="preserve">International student applying for </w:t>
      </w:r>
      <w:r>
        <w:rPr>
          <w:rStyle w:val="Strong"/>
        </w:rPr>
        <w:t>undergraduate degree</w:t>
      </w:r>
    </w:p>
    <w:p w14:paraId="538FF205" w14:textId="77777777" w:rsidR="00467424" w:rsidRDefault="00467424" w:rsidP="002742A2">
      <w:pPr>
        <w:pStyle w:val="NormalWeb"/>
        <w:numPr>
          <w:ilvl w:val="0"/>
          <w:numId w:val="127"/>
        </w:numPr>
      </w:pPr>
      <w:r>
        <w:t>Excellent academic results in high school (e.g., 90%+ or equivalent)</w:t>
      </w:r>
    </w:p>
    <w:p w14:paraId="54448B72" w14:textId="77777777" w:rsidR="00467424" w:rsidRDefault="00467424" w:rsidP="002742A2">
      <w:pPr>
        <w:pStyle w:val="NormalWeb"/>
        <w:numPr>
          <w:ilvl w:val="0"/>
          <w:numId w:val="127"/>
        </w:numPr>
      </w:pPr>
      <w:r>
        <w:t>No application required—automatically considered upon admission</w:t>
      </w:r>
    </w:p>
    <w:p w14:paraId="64A68840" w14:textId="77777777" w:rsidR="00467424" w:rsidRDefault="00467424" w:rsidP="002742A2">
      <w:pPr>
        <w:pStyle w:val="NormalWeb"/>
        <w:numPr>
          <w:ilvl w:val="0"/>
          <w:numId w:val="127"/>
        </w:numPr>
      </w:pPr>
      <w:r>
        <w:t>Must hold a valid student visa</w:t>
      </w:r>
    </w:p>
    <w:p w14:paraId="63C5F868" w14:textId="77777777" w:rsidR="00467424" w:rsidRDefault="00467424" w:rsidP="00467424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3CD7A2F8" w14:textId="77777777" w:rsidR="00467424" w:rsidRDefault="00467424" w:rsidP="002742A2">
      <w:pPr>
        <w:pStyle w:val="NormalWeb"/>
        <w:numPr>
          <w:ilvl w:val="0"/>
          <w:numId w:val="128"/>
        </w:numPr>
      </w:pPr>
      <w:r>
        <w:rPr>
          <w:rStyle w:val="Strong"/>
        </w:rPr>
        <w:t>Business &amp; Economics</w:t>
      </w:r>
    </w:p>
    <w:p w14:paraId="3793E13B" w14:textId="77777777" w:rsidR="00467424" w:rsidRDefault="00467424" w:rsidP="002742A2">
      <w:pPr>
        <w:pStyle w:val="NormalWeb"/>
        <w:numPr>
          <w:ilvl w:val="0"/>
          <w:numId w:val="128"/>
        </w:numPr>
      </w:pPr>
      <w:r>
        <w:rPr>
          <w:rStyle w:val="Strong"/>
        </w:rPr>
        <w:t>Law</w:t>
      </w:r>
    </w:p>
    <w:p w14:paraId="3F3465CE" w14:textId="77777777" w:rsidR="00467424" w:rsidRDefault="00467424" w:rsidP="002742A2">
      <w:pPr>
        <w:pStyle w:val="NormalWeb"/>
        <w:numPr>
          <w:ilvl w:val="0"/>
          <w:numId w:val="128"/>
        </w:numPr>
      </w:pPr>
      <w:r>
        <w:rPr>
          <w:rStyle w:val="Strong"/>
        </w:rPr>
        <w:t>Engineering &amp; IT</w:t>
      </w:r>
    </w:p>
    <w:p w14:paraId="583273B7" w14:textId="77777777" w:rsidR="00467424" w:rsidRDefault="00467424" w:rsidP="002742A2">
      <w:pPr>
        <w:pStyle w:val="NormalWeb"/>
        <w:numPr>
          <w:ilvl w:val="0"/>
          <w:numId w:val="128"/>
        </w:numPr>
      </w:pPr>
      <w:r>
        <w:rPr>
          <w:rStyle w:val="Strong"/>
        </w:rPr>
        <w:t>Medicine, Dentistry &amp; Health Sciences</w:t>
      </w:r>
    </w:p>
    <w:p w14:paraId="228E1231" w14:textId="77777777" w:rsidR="00467424" w:rsidRDefault="00467424" w:rsidP="002742A2">
      <w:pPr>
        <w:pStyle w:val="NormalWeb"/>
        <w:numPr>
          <w:ilvl w:val="0"/>
          <w:numId w:val="128"/>
        </w:numPr>
      </w:pPr>
      <w:r>
        <w:rPr>
          <w:rStyle w:val="Strong"/>
        </w:rPr>
        <w:t>Arts, Humanities &amp; Social Sciences</w:t>
      </w:r>
    </w:p>
    <w:p w14:paraId="3F5CAC0E" w14:textId="77777777" w:rsidR="00467424" w:rsidRDefault="00467424" w:rsidP="002742A2">
      <w:pPr>
        <w:pStyle w:val="NormalWeb"/>
        <w:numPr>
          <w:ilvl w:val="0"/>
          <w:numId w:val="128"/>
        </w:numPr>
      </w:pPr>
      <w:r>
        <w:rPr>
          <w:rStyle w:val="Strong"/>
        </w:rPr>
        <w:t>Science</w:t>
      </w:r>
      <w:r>
        <w:t xml:space="preserve"> (Physics, Chemistry, Biology, Environmental Science)</w:t>
      </w:r>
    </w:p>
    <w:p w14:paraId="61416F26" w14:textId="77777777" w:rsidR="00467424" w:rsidRDefault="00467424" w:rsidP="002742A2">
      <w:pPr>
        <w:pStyle w:val="NormalWeb"/>
        <w:numPr>
          <w:ilvl w:val="0"/>
          <w:numId w:val="128"/>
        </w:numPr>
      </w:pPr>
      <w:r>
        <w:rPr>
          <w:rStyle w:val="Strong"/>
        </w:rPr>
        <w:t>Education</w:t>
      </w:r>
    </w:p>
    <w:p w14:paraId="2651EB62" w14:textId="77777777" w:rsidR="00467424" w:rsidRDefault="00467424" w:rsidP="002742A2">
      <w:pPr>
        <w:pStyle w:val="NormalWeb"/>
        <w:numPr>
          <w:ilvl w:val="0"/>
          <w:numId w:val="128"/>
        </w:numPr>
      </w:pPr>
      <w:r>
        <w:rPr>
          <w:rStyle w:val="Strong"/>
        </w:rPr>
        <w:t>Architecture, Building, Planning &amp; Design</w:t>
      </w:r>
    </w:p>
    <w:p w14:paraId="2FBFDBA1" w14:textId="77777777" w:rsidR="00467424" w:rsidRDefault="00467424" w:rsidP="002742A2">
      <w:pPr>
        <w:pStyle w:val="NormalWeb"/>
        <w:numPr>
          <w:ilvl w:val="0"/>
          <w:numId w:val="128"/>
        </w:numPr>
      </w:pPr>
      <w:r>
        <w:rPr>
          <w:rStyle w:val="Strong"/>
        </w:rPr>
        <w:t>Music &amp; Fine Arts</w:t>
      </w:r>
    </w:p>
    <w:p w14:paraId="6E597ED6" w14:textId="77777777" w:rsidR="00467424" w:rsidRDefault="00467424" w:rsidP="00467424">
      <w:pPr>
        <w:pStyle w:val="Heading2"/>
      </w:pPr>
      <w:r>
        <w:t xml:space="preserve"> </w:t>
      </w:r>
      <w:r>
        <w:rPr>
          <w:rStyle w:val="Strong"/>
          <w:b/>
          <w:bCs/>
        </w:rPr>
        <w:t>2. Australian National University (ANU)</w:t>
      </w:r>
    </w:p>
    <w:p w14:paraId="7A63BF4A" w14:textId="77777777" w:rsidR="00467424" w:rsidRDefault="00467424" w:rsidP="00467424">
      <w:pPr>
        <w:pStyle w:val="NormalWeb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Emphasis"/>
        </w:rPr>
        <w:t>Scholarship: ANU Global Diversity Scholarship</w:t>
      </w:r>
    </w:p>
    <w:p w14:paraId="5FAE7B48" w14:textId="77777777" w:rsidR="00467424" w:rsidRDefault="00467424" w:rsidP="0046742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43BC6DAB" w14:textId="77777777" w:rsidR="00467424" w:rsidRDefault="00467424" w:rsidP="002742A2">
      <w:pPr>
        <w:pStyle w:val="NormalWeb"/>
        <w:numPr>
          <w:ilvl w:val="0"/>
          <w:numId w:val="129"/>
        </w:numPr>
      </w:pPr>
      <w:r>
        <w:t>International students from underrepresented countries</w:t>
      </w:r>
    </w:p>
    <w:p w14:paraId="2EC82445" w14:textId="77777777" w:rsidR="00467424" w:rsidRDefault="00467424" w:rsidP="002742A2">
      <w:pPr>
        <w:pStyle w:val="NormalWeb"/>
        <w:numPr>
          <w:ilvl w:val="0"/>
          <w:numId w:val="129"/>
        </w:numPr>
      </w:pPr>
      <w:r>
        <w:t xml:space="preserve">Applying for </w:t>
      </w:r>
      <w:r>
        <w:rPr>
          <w:rStyle w:val="Strong"/>
        </w:rPr>
        <w:t>undergraduate or postgraduate coursework program</w:t>
      </w:r>
    </w:p>
    <w:p w14:paraId="4F243B2A" w14:textId="77777777" w:rsidR="00467424" w:rsidRDefault="00467424" w:rsidP="002742A2">
      <w:pPr>
        <w:pStyle w:val="NormalWeb"/>
        <w:numPr>
          <w:ilvl w:val="0"/>
          <w:numId w:val="129"/>
        </w:numPr>
      </w:pPr>
      <w:r>
        <w:t>Must meet ANU academic and English language requirements</w:t>
      </w:r>
    </w:p>
    <w:p w14:paraId="3BFE9AC4" w14:textId="77777777" w:rsidR="00467424" w:rsidRDefault="00467424" w:rsidP="002742A2">
      <w:pPr>
        <w:pStyle w:val="NormalWeb"/>
        <w:numPr>
          <w:ilvl w:val="0"/>
          <w:numId w:val="129"/>
        </w:numPr>
      </w:pPr>
      <w:r>
        <w:t>High school or Bachelor’s degree with strong grades</w:t>
      </w:r>
    </w:p>
    <w:p w14:paraId="3184293F" w14:textId="77777777" w:rsidR="00467424" w:rsidRDefault="00467424" w:rsidP="00467424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362F19C6" w14:textId="77777777" w:rsidR="00467424" w:rsidRDefault="00467424" w:rsidP="002742A2">
      <w:pPr>
        <w:pStyle w:val="NormalWeb"/>
        <w:numPr>
          <w:ilvl w:val="0"/>
          <w:numId w:val="130"/>
        </w:numPr>
      </w:pPr>
      <w:r>
        <w:rPr>
          <w:rStyle w:val="Strong"/>
        </w:rPr>
        <w:t>Engineering &amp; Computer Science</w:t>
      </w:r>
    </w:p>
    <w:p w14:paraId="47FC8A22" w14:textId="77777777" w:rsidR="00467424" w:rsidRDefault="00467424" w:rsidP="002742A2">
      <w:pPr>
        <w:pStyle w:val="NormalWeb"/>
        <w:numPr>
          <w:ilvl w:val="0"/>
          <w:numId w:val="130"/>
        </w:numPr>
      </w:pPr>
      <w:r>
        <w:rPr>
          <w:rStyle w:val="Strong"/>
        </w:rPr>
        <w:t>Business &amp; Economics</w:t>
      </w:r>
    </w:p>
    <w:p w14:paraId="3E4C25F3" w14:textId="77777777" w:rsidR="00467424" w:rsidRDefault="00467424" w:rsidP="002742A2">
      <w:pPr>
        <w:pStyle w:val="NormalWeb"/>
        <w:numPr>
          <w:ilvl w:val="0"/>
          <w:numId w:val="130"/>
        </w:numPr>
      </w:pPr>
      <w:r>
        <w:rPr>
          <w:rStyle w:val="Strong"/>
        </w:rPr>
        <w:t>Law</w:t>
      </w:r>
    </w:p>
    <w:p w14:paraId="0A58AED3" w14:textId="77777777" w:rsidR="00467424" w:rsidRDefault="00467424" w:rsidP="002742A2">
      <w:pPr>
        <w:pStyle w:val="NormalWeb"/>
        <w:numPr>
          <w:ilvl w:val="0"/>
          <w:numId w:val="130"/>
        </w:numPr>
      </w:pPr>
      <w:r>
        <w:rPr>
          <w:rStyle w:val="Strong"/>
        </w:rPr>
        <w:t>Arts &amp; Social Sciences</w:t>
      </w:r>
    </w:p>
    <w:p w14:paraId="07379C70" w14:textId="77777777" w:rsidR="00467424" w:rsidRDefault="00467424" w:rsidP="002742A2">
      <w:pPr>
        <w:pStyle w:val="NormalWeb"/>
        <w:numPr>
          <w:ilvl w:val="0"/>
          <w:numId w:val="130"/>
        </w:numPr>
      </w:pPr>
      <w:r>
        <w:rPr>
          <w:rStyle w:val="Strong"/>
        </w:rPr>
        <w:t>Science</w:t>
      </w:r>
    </w:p>
    <w:p w14:paraId="7B79289C" w14:textId="77777777" w:rsidR="00467424" w:rsidRDefault="00467424" w:rsidP="002742A2">
      <w:pPr>
        <w:pStyle w:val="NormalWeb"/>
        <w:numPr>
          <w:ilvl w:val="0"/>
          <w:numId w:val="130"/>
        </w:numPr>
      </w:pPr>
      <w:r>
        <w:rPr>
          <w:rStyle w:val="Strong"/>
        </w:rPr>
        <w:t>Health &amp; Medicine</w:t>
      </w:r>
    </w:p>
    <w:p w14:paraId="7217E427" w14:textId="77777777" w:rsidR="00467424" w:rsidRDefault="00467424" w:rsidP="002742A2">
      <w:pPr>
        <w:pStyle w:val="NormalWeb"/>
        <w:numPr>
          <w:ilvl w:val="0"/>
          <w:numId w:val="130"/>
        </w:numPr>
      </w:pPr>
      <w:r>
        <w:rPr>
          <w:rStyle w:val="Strong"/>
        </w:rPr>
        <w:t>Public Policy &amp; International Relations</w:t>
      </w:r>
    </w:p>
    <w:p w14:paraId="19989332" w14:textId="77777777" w:rsidR="00467424" w:rsidRDefault="00467424" w:rsidP="002742A2">
      <w:pPr>
        <w:pStyle w:val="NormalWeb"/>
        <w:numPr>
          <w:ilvl w:val="0"/>
          <w:numId w:val="130"/>
        </w:numPr>
      </w:pPr>
      <w:r>
        <w:rPr>
          <w:rStyle w:val="Strong"/>
        </w:rPr>
        <w:t>Asia-Pacific Studies</w:t>
      </w:r>
    </w:p>
    <w:p w14:paraId="0D53B5B7" w14:textId="77777777" w:rsidR="00467424" w:rsidRDefault="00467424" w:rsidP="00467424">
      <w:pPr>
        <w:pStyle w:val="Heading2"/>
      </w:pPr>
      <w:r>
        <w:t xml:space="preserve"> </w:t>
      </w:r>
      <w:r>
        <w:rPr>
          <w:rStyle w:val="Strong"/>
          <w:b/>
          <w:bCs/>
        </w:rPr>
        <w:t>3. University of Sydney</w:t>
      </w:r>
    </w:p>
    <w:p w14:paraId="5F6EEB12" w14:textId="77777777" w:rsidR="00467424" w:rsidRDefault="00467424" w:rsidP="00467424">
      <w:pPr>
        <w:pStyle w:val="NormalWeb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Emphasis"/>
        </w:rPr>
        <w:t>Scholarship: Vice Chancellor’s International Scholarships</w:t>
      </w:r>
    </w:p>
    <w:p w14:paraId="3D3CF738" w14:textId="77777777" w:rsidR="00467424" w:rsidRDefault="00467424" w:rsidP="00467424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66E4E579" w14:textId="77777777" w:rsidR="00467424" w:rsidRDefault="00467424" w:rsidP="002742A2">
      <w:pPr>
        <w:pStyle w:val="NormalWeb"/>
        <w:numPr>
          <w:ilvl w:val="0"/>
          <w:numId w:val="131"/>
        </w:numPr>
      </w:pPr>
      <w:r>
        <w:t xml:space="preserve">International students with </w:t>
      </w:r>
      <w:r>
        <w:rPr>
          <w:rStyle w:val="Strong"/>
        </w:rPr>
        <w:t>excellent academic merit</w:t>
      </w:r>
    </w:p>
    <w:p w14:paraId="764453C1" w14:textId="77777777" w:rsidR="00467424" w:rsidRDefault="00467424" w:rsidP="002742A2">
      <w:pPr>
        <w:pStyle w:val="NormalWeb"/>
        <w:numPr>
          <w:ilvl w:val="0"/>
          <w:numId w:val="131"/>
        </w:numPr>
      </w:pPr>
      <w:r>
        <w:t xml:space="preserve">New students applying to </w:t>
      </w:r>
      <w:r>
        <w:rPr>
          <w:rStyle w:val="Strong"/>
        </w:rPr>
        <w:t>undergraduate or postgraduate coursework programs</w:t>
      </w:r>
    </w:p>
    <w:p w14:paraId="364E1C88" w14:textId="77777777" w:rsidR="00467424" w:rsidRDefault="00467424" w:rsidP="002742A2">
      <w:pPr>
        <w:pStyle w:val="NormalWeb"/>
        <w:numPr>
          <w:ilvl w:val="0"/>
          <w:numId w:val="131"/>
        </w:numPr>
      </w:pPr>
      <w:r>
        <w:t>Must have unconditional offer of admission</w:t>
      </w:r>
    </w:p>
    <w:p w14:paraId="6DA96C57" w14:textId="77777777" w:rsidR="00467424" w:rsidRDefault="00467424" w:rsidP="002742A2">
      <w:pPr>
        <w:pStyle w:val="NormalWeb"/>
        <w:numPr>
          <w:ilvl w:val="0"/>
          <w:numId w:val="131"/>
        </w:numPr>
      </w:pPr>
      <w:r>
        <w:t>IELTS/TOEFL required</w:t>
      </w:r>
    </w:p>
    <w:p w14:paraId="17AE24C4" w14:textId="77777777" w:rsidR="00467424" w:rsidRDefault="00467424" w:rsidP="00467424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0EC5410F" w14:textId="77777777" w:rsidR="00467424" w:rsidRDefault="00467424" w:rsidP="002742A2">
      <w:pPr>
        <w:pStyle w:val="NormalWeb"/>
        <w:numPr>
          <w:ilvl w:val="0"/>
          <w:numId w:val="132"/>
        </w:numPr>
      </w:pPr>
      <w:r>
        <w:rPr>
          <w:rStyle w:val="Strong"/>
        </w:rPr>
        <w:t>Business, Finance &amp; Economics</w:t>
      </w:r>
    </w:p>
    <w:p w14:paraId="405D855C" w14:textId="77777777" w:rsidR="00467424" w:rsidRDefault="00467424" w:rsidP="002742A2">
      <w:pPr>
        <w:pStyle w:val="NormalWeb"/>
        <w:numPr>
          <w:ilvl w:val="0"/>
          <w:numId w:val="132"/>
        </w:numPr>
      </w:pPr>
      <w:r>
        <w:rPr>
          <w:rStyle w:val="Strong"/>
        </w:rPr>
        <w:t>Law &amp; Criminology</w:t>
      </w:r>
    </w:p>
    <w:p w14:paraId="5ED1FB01" w14:textId="77777777" w:rsidR="00467424" w:rsidRDefault="00467424" w:rsidP="002742A2">
      <w:pPr>
        <w:pStyle w:val="NormalWeb"/>
        <w:numPr>
          <w:ilvl w:val="0"/>
          <w:numId w:val="132"/>
        </w:numPr>
      </w:pPr>
      <w:r>
        <w:rPr>
          <w:rStyle w:val="Strong"/>
        </w:rPr>
        <w:t>Engineering &amp; Computer Science</w:t>
      </w:r>
    </w:p>
    <w:p w14:paraId="38973460" w14:textId="77777777" w:rsidR="00467424" w:rsidRDefault="00467424" w:rsidP="002742A2">
      <w:pPr>
        <w:pStyle w:val="NormalWeb"/>
        <w:numPr>
          <w:ilvl w:val="0"/>
          <w:numId w:val="132"/>
        </w:numPr>
      </w:pPr>
      <w:r>
        <w:rPr>
          <w:rStyle w:val="Strong"/>
        </w:rPr>
        <w:t>Arts &amp; Social Sciences</w:t>
      </w:r>
    </w:p>
    <w:p w14:paraId="1BC106A4" w14:textId="77777777" w:rsidR="00467424" w:rsidRDefault="00467424" w:rsidP="002742A2">
      <w:pPr>
        <w:pStyle w:val="NormalWeb"/>
        <w:numPr>
          <w:ilvl w:val="0"/>
          <w:numId w:val="132"/>
        </w:numPr>
      </w:pPr>
      <w:r>
        <w:rPr>
          <w:rStyle w:val="Strong"/>
        </w:rPr>
        <w:t>Architecture, Design &amp; Planning</w:t>
      </w:r>
    </w:p>
    <w:p w14:paraId="57288B28" w14:textId="77777777" w:rsidR="00467424" w:rsidRDefault="00467424" w:rsidP="002742A2">
      <w:pPr>
        <w:pStyle w:val="NormalWeb"/>
        <w:numPr>
          <w:ilvl w:val="0"/>
          <w:numId w:val="132"/>
        </w:numPr>
      </w:pPr>
      <w:r>
        <w:rPr>
          <w:rStyle w:val="Strong"/>
        </w:rPr>
        <w:t>Health Sciences, Medicine &amp; Nursing</w:t>
      </w:r>
    </w:p>
    <w:p w14:paraId="496F659B" w14:textId="77777777" w:rsidR="00467424" w:rsidRDefault="00467424" w:rsidP="002742A2">
      <w:pPr>
        <w:pStyle w:val="NormalWeb"/>
        <w:numPr>
          <w:ilvl w:val="0"/>
          <w:numId w:val="132"/>
        </w:numPr>
      </w:pPr>
      <w:r>
        <w:rPr>
          <w:rStyle w:val="Strong"/>
        </w:rPr>
        <w:t>Science &amp; Environment</w:t>
      </w:r>
    </w:p>
    <w:p w14:paraId="5199D09C" w14:textId="77777777" w:rsidR="00467424" w:rsidRDefault="00467424" w:rsidP="002742A2">
      <w:pPr>
        <w:pStyle w:val="NormalWeb"/>
        <w:numPr>
          <w:ilvl w:val="0"/>
          <w:numId w:val="132"/>
        </w:numPr>
      </w:pPr>
      <w:r>
        <w:rPr>
          <w:rStyle w:val="Strong"/>
        </w:rPr>
        <w:t>Education &amp; Social Work</w:t>
      </w:r>
    </w:p>
    <w:p w14:paraId="14E4E0B1" w14:textId="77777777" w:rsidR="00467424" w:rsidRDefault="00467424" w:rsidP="00467424">
      <w:pPr>
        <w:pStyle w:val="Heading2"/>
      </w:pPr>
      <w:r>
        <w:t xml:space="preserve"> </w:t>
      </w:r>
      <w:r>
        <w:rPr>
          <w:rStyle w:val="Strong"/>
          <w:b/>
          <w:bCs/>
        </w:rPr>
        <w:t>4. University of Queensland (UQ)</w:t>
      </w:r>
    </w:p>
    <w:p w14:paraId="2B8CAEFC" w14:textId="77777777" w:rsidR="00467424" w:rsidRDefault="00467424" w:rsidP="00467424">
      <w:pPr>
        <w:pStyle w:val="NormalWeb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Emphasis"/>
        </w:rPr>
        <w:t>Scholarship: UQ International Scholarships</w:t>
      </w:r>
    </w:p>
    <w:p w14:paraId="4F21B45D" w14:textId="77777777" w:rsidR="00467424" w:rsidRDefault="00467424" w:rsidP="00467424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5B11442D" w14:textId="77777777" w:rsidR="00467424" w:rsidRDefault="00467424" w:rsidP="002742A2">
      <w:pPr>
        <w:pStyle w:val="NormalWeb"/>
        <w:numPr>
          <w:ilvl w:val="0"/>
          <w:numId w:val="133"/>
        </w:numPr>
      </w:pPr>
      <w:r>
        <w:t xml:space="preserve">Must be an </w:t>
      </w:r>
      <w:r>
        <w:rPr>
          <w:rStyle w:val="Strong"/>
        </w:rPr>
        <w:t>international student</w:t>
      </w:r>
    </w:p>
    <w:p w14:paraId="40715DDF" w14:textId="77777777" w:rsidR="00467424" w:rsidRDefault="00467424" w:rsidP="002742A2">
      <w:pPr>
        <w:pStyle w:val="NormalWeb"/>
        <w:numPr>
          <w:ilvl w:val="0"/>
          <w:numId w:val="133"/>
        </w:numPr>
      </w:pPr>
      <w:r>
        <w:t>Strong academic record (varies per program/scholarship)</w:t>
      </w:r>
    </w:p>
    <w:p w14:paraId="582B0096" w14:textId="77777777" w:rsidR="00467424" w:rsidRDefault="00467424" w:rsidP="002742A2">
      <w:pPr>
        <w:pStyle w:val="NormalWeb"/>
        <w:numPr>
          <w:ilvl w:val="0"/>
          <w:numId w:val="133"/>
        </w:numPr>
      </w:pPr>
      <w:r>
        <w:t>Must have received an offer for a UQ program</w:t>
      </w:r>
    </w:p>
    <w:p w14:paraId="04C26CC3" w14:textId="77777777" w:rsidR="00467424" w:rsidRDefault="00467424" w:rsidP="002742A2">
      <w:pPr>
        <w:pStyle w:val="NormalWeb"/>
        <w:numPr>
          <w:ilvl w:val="0"/>
          <w:numId w:val="133"/>
        </w:numPr>
      </w:pPr>
      <w:r>
        <w:t>Proof of English proficiency (IELTS/TOEFL)</w:t>
      </w:r>
    </w:p>
    <w:p w14:paraId="31D32864" w14:textId="77777777" w:rsidR="00467424" w:rsidRDefault="00467424" w:rsidP="00467424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0CC15CF9" w14:textId="77777777" w:rsidR="00467424" w:rsidRDefault="00467424" w:rsidP="002742A2">
      <w:pPr>
        <w:pStyle w:val="NormalWeb"/>
        <w:numPr>
          <w:ilvl w:val="0"/>
          <w:numId w:val="134"/>
        </w:numPr>
      </w:pPr>
      <w:r>
        <w:rPr>
          <w:rStyle w:val="Strong"/>
        </w:rPr>
        <w:t>Engineering &amp; Computing</w:t>
      </w:r>
    </w:p>
    <w:p w14:paraId="71186B5C" w14:textId="77777777" w:rsidR="00467424" w:rsidRDefault="00467424" w:rsidP="002742A2">
      <w:pPr>
        <w:pStyle w:val="NormalWeb"/>
        <w:numPr>
          <w:ilvl w:val="0"/>
          <w:numId w:val="134"/>
        </w:numPr>
      </w:pPr>
      <w:r>
        <w:rPr>
          <w:rStyle w:val="Strong"/>
        </w:rPr>
        <w:t>Business, Economics &amp; Law</w:t>
      </w:r>
    </w:p>
    <w:p w14:paraId="50DB9D62" w14:textId="77777777" w:rsidR="00467424" w:rsidRDefault="00467424" w:rsidP="002742A2">
      <w:pPr>
        <w:pStyle w:val="NormalWeb"/>
        <w:numPr>
          <w:ilvl w:val="0"/>
          <w:numId w:val="134"/>
        </w:numPr>
      </w:pPr>
      <w:r>
        <w:rPr>
          <w:rStyle w:val="Strong"/>
        </w:rPr>
        <w:t>Health Sciences &amp; Medicine</w:t>
      </w:r>
    </w:p>
    <w:p w14:paraId="1431A746" w14:textId="77777777" w:rsidR="00467424" w:rsidRDefault="00467424" w:rsidP="002742A2">
      <w:pPr>
        <w:pStyle w:val="NormalWeb"/>
        <w:numPr>
          <w:ilvl w:val="0"/>
          <w:numId w:val="134"/>
        </w:numPr>
      </w:pPr>
      <w:r>
        <w:rPr>
          <w:rStyle w:val="Strong"/>
        </w:rPr>
        <w:t>Biological &amp; Chemical Sciences</w:t>
      </w:r>
    </w:p>
    <w:p w14:paraId="4FEAE6C5" w14:textId="77777777" w:rsidR="00467424" w:rsidRDefault="00467424" w:rsidP="002742A2">
      <w:pPr>
        <w:pStyle w:val="NormalWeb"/>
        <w:numPr>
          <w:ilvl w:val="0"/>
          <w:numId w:val="134"/>
        </w:numPr>
      </w:pPr>
      <w:r>
        <w:rPr>
          <w:rStyle w:val="Strong"/>
        </w:rPr>
        <w:t>Psychology &amp; Social Sciences</w:t>
      </w:r>
    </w:p>
    <w:p w14:paraId="01A3F234" w14:textId="77777777" w:rsidR="00467424" w:rsidRDefault="00467424" w:rsidP="002742A2">
      <w:pPr>
        <w:pStyle w:val="NormalWeb"/>
        <w:numPr>
          <w:ilvl w:val="0"/>
          <w:numId w:val="134"/>
        </w:numPr>
      </w:pPr>
      <w:r>
        <w:rPr>
          <w:rStyle w:val="Strong"/>
        </w:rPr>
        <w:t>Agriculture &amp; Environmental Science</w:t>
      </w:r>
    </w:p>
    <w:p w14:paraId="098F782E" w14:textId="77777777" w:rsidR="00467424" w:rsidRDefault="00467424" w:rsidP="002742A2">
      <w:pPr>
        <w:pStyle w:val="NormalWeb"/>
        <w:numPr>
          <w:ilvl w:val="0"/>
          <w:numId w:val="134"/>
        </w:numPr>
      </w:pPr>
      <w:r>
        <w:rPr>
          <w:rStyle w:val="Strong"/>
        </w:rPr>
        <w:t>Education</w:t>
      </w:r>
    </w:p>
    <w:p w14:paraId="60023488" w14:textId="77777777" w:rsidR="00467424" w:rsidRDefault="00467424" w:rsidP="002742A2">
      <w:pPr>
        <w:pStyle w:val="NormalWeb"/>
        <w:numPr>
          <w:ilvl w:val="0"/>
          <w:numId w:val="134"/>
        </w:numPr>
      </w:pPr>
      <w:r>
        <w:rPr>
          <w:rStyle w:val="Strong"/>
        </w:rPr>
        <w:t>Humanities &amp; Communication</w:t>
      </w:r>
    </w:p>
    <w:p w14:paraId="4FA6371C" w14:textId="77777777" w:rsidR="00467424" w:rsidRDefault="00467424" w:rsidP="00467424">
      <w:pPr>
        <w:pStyle w:val="Heading2"/>
      </w:pPr>
      <w:r>
        <w:t xml:space="preserve"> </w:t>
      </w:r>
      <w:r>
        <w:rPr>
          <w:rStyle w:val="Strong"/>
          <w:b/>
          <w:bCs/>
        </w:rPr>
        <w:t>5. Monash University</w:t>
      </w:r>
    </w:p>
    <w:p w14:paraId="369D0C55" w14:textId="77777777" w:rsidR="00467424" w:rsidRDefault="00467424" w:rsidP="00467424">
      <w:pPr>
        <w:pStyle w:val="NormalWeb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Emphasis"/>
        </w:rPr>
        <w:t>Scholarship: Monash International Leadership Scholarship</w:t>
      </w:r>
    </w:p>
    <w:p w14:paraId="41EEE694" w14:textId="77777777" w:rsidR="00467424" w:rsidRDefault="00467424" w:rsidP="00467424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0510A378" w14:textId="77777777" w:rsidR="00467424" w:rsidRDefault="00467424" w:rsidP="002742A2">
      <w:pPr>
        <w:pStyle w:val="NormalWeb"/>
        <w:numPr>
          <w:ilvl w:val="0"/>
          <w:numId w:val="135"/>
        </w:numPr>
      </w:pPr>
      <w:r>
        <w:t xml:space="preserve">International students with </w:t>
      </w:r>
      <w:r>
        <w:rPr>
          <w:rStyle w:val="Strong"/>
        </w:rPr>
        <w:t>outstanding academic performance</w:t>
      </w:r>
    </w:p>
    <w:p w14:paraId="6A5BF50E" w14:textId="77777777" w:rsidR="00467424" w:rsidRDefault="00467424" w:rsidP="002742A2">
      <w:pPr>
        <w:pStyle w:val="NormalWeb"/>
        <w:numPr>
          <w:ilvl w:val="0"/>
          <w:numId w:val="135"/>
        </w:numPr>
      </w:pPr>
      <w:r>
        <w:t xml:space="preserve">Applying for </w:t>
      </w:r>
      <w:r>
        <w:rPr>
          <w:rStyle w:val="Strong"/>
        </w:rPr>
        <w:t>undergraduate or postgraduate (coursework) degree</w:t>
      </w:r>
    </w:p>
    <w:p w14:paraId="64D4F858" w14:textId="77777777" w:rsidR="00467424" w:rsidRDefault="00467424" w:rsidP="002742A2">
      <w:pPr>
        <w:pStyle w:val="NormalWeb"/>
        <w:numPr>
          <w:ilvl w:val="0"/>
          <w:numId w:val="135"/>
        </w:numPr>
      </w:pPr>
      <w:r>
        <w:t>Must receive a full offer of admission at Monash</w:t>
      </w:r>
    </w:p>
    <w:p w14:paraId="59483523" w14:textId="77777777" w:rsidR="00467424" w:rsidRDefault="00467424" w:rsidP="002742A2">
      <w:pPr>
        <w:pStyle w:val="NormalWeb"/>
        <w:numPr>
          <w:ilvl w:val="0"/>
          <w:numId w:val="135"/>
        </w:numPr>
      </w:pPr>
      <w:r>
        <w:t>English proficiency (IELTS/TOEFL) required</w:t>
      </w:r>
    </w:p>
    <w:p w14:paraId="422B7281" w14:textId="77777777" w:rsidR="00467424" w:rsidRDefault="00467424" w:rsidP="00467424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17D4A332" w14:textId="77777777" w:rsidR="00467424" w:rsidRDefault="00467424" w:rsidP="002742A2">
      <w:pPr>
        <w:pStyle w:val="NormalWeb"/>
        <w:numPr>
          <w:ilvl w:val="0"/>
          <w:numId w:val="136"/>
        </w:numPr>
      </w:pPr>
      <w:r>
        <w:rPr>
          <w:rStyle w:val="Strong"/>
        </w:rPr>
        <w:t>Engineering &amp; IT</w:t>
      </w:r>
    </w:p>
    <w:p w14:paraId="538570F5" w14:textId="77777777" w:rsidR="00467424" w:rsidRDefault="00467424" w:rsidP="002742A2">
      <w:pPr>
        <w:pStyle w:val="NormalWeb"/>
        <w:numPr>
          <w:ilvl w:val="0"/>
          <w:numId w:val="136"/>
        </w:numPr>
      </w:pPr>
      <w:r>
        <w:rPr>
          <w:rStyle w:val="Strong"/>
        </w:rPr>
        <w:t>Business &amp; Accounting</w:t>
      </w:r>
    </w:p>
    <w:p w14:paraId="414B3EE5" w14:textId="77777777" w:rsidR="00467424" w:rsidRDefault="00467424" w:rsidP="002742A2">
      <w:pPr>
        <w:pStyle w:val="NormalWeb"/>
        <w:numPr>
          <w:ilvl w:val="0"/>
          <w:numId w:val="136"/>
        </w:numPr>
      </w:pPr>
      <w:r>
        <w:rPr>
          <w:rStyle w:val="Strong"/>
        </w:rPr>
        <w:t>Law &amp; Criminology</w:t>
      </w:r>
    </w:p>
    <w:p w14:paraId="7EB8B380" w14:textId="77777777" w:rsidR="00467424" w:rsidRDefault="00467424" w:rsidP="002742A2">
      <w:pPr>
        <w:pStyle w:val="NormalWeb"/>
        <w:numPr>
          <w:ilvl w:val="0"/>
          <w:numId w:val="136"/>
        </w:numPr>
      </w:pPr>
      <w:r>
        <w:rPr>
          <w:rStyle w:val="Strong"/>
        </w:rPr>
        <w:t>Pharmacy, Medicine, Nursing &amp; Health Sciences</w:t>
      </w:r>
    </w:p>
    <w:p w14:paraId="0ECB2D50" w14:textId="77777777" w:rsidR="00467424" w:rsidRDefault="00467424" w:rsidP="002742A2">
      <w:pPr>
        <w:pStyle w:val="NormalWeb"/>
        <w:numPr>
          <w:ilvl w:val="0"/>
          <w:numId w:val="136"/>
        </w:numPr>
      </w:pPr>
      <w:r>
        <w:rPr>
          <w:rStyle w:val="Strong"/>
        </w:rPr>
        <w:t>Arts, Humanities &amp; Social Sciences</w:t>
      </w:r>
    </w:p>
    <w:p w14:paraId="23961AA0" w14:textId="77777777" w:rsidR="00467424" w:rsidRDefault="00467424" w:rsidP="002742A2">
      <w:pPr>
        <w:pStyle w:val="NormalWeb"/>
        <w:numPr>
          <w:ilvl w:val="0"/>
          <w:numId w:val="136"/>
        </w:numPr>
      </w:pPr>
      <w:r>
        <w:rPr>
          <w:rStyle w:val="Strong"/>
        </w:rPr>
        <w:t>Education</w:t>
      </w:r>
    </w:p>
    <w:p w14:paraId="50882751" w14:textId="77777777" w:rsidR="00467424" w:rsidRDefault="00467424" w:rsidP="002742A2">
      <w:pPr>
        <w:pStyle w:val="NormalWeb"/>
        <w:numPr>
          <w:ilvl w:val="0"/>
          <w:numId w:val="136"/>
        </w:numPr>
      </w:pPr>
      <w:r>
        <w:rPr>
          <w:rStyle w:val="Strong"/>
        </w:rPr>
        <w:t>Design &amp; Architecture</w:t>
      </w:r>
    </w:p>
    <w:p w14:paraId="12593B4D" w14:textId="77777777" w:rsidR="00467424" w:rsidRDefault="00467424" w:rsidP="002742A2">
      <w:pPr>
        <w:pStyle w:val="NormalWeb"/>
        <w:numPr>
          <w:ilvl w:val="0"/>
          <w:numId w:val="136"/>
        </w:numPr>
      </w:pPr>
      <w:r>
        <w:rPr>
          <w:rStyle w:val="Strong"/>
        </w:rPr>
        <w:t>Science &amp; Environment</w:t>
      </w:r>
    </w:p>
    <w:p w14:paraId="0444A988" w14:textId="77777777" w:rsidR="00467424" w:rsidRDefault="00467424" w:rsidP="00467424">
      <w:pPr>
        <w:pStyle w:val="Heading2"/>
      </w:pPr>
      <w:r>
        <w:rPr>
          <w:rFonts w:ascii="Segoe UI Emoji" w:hAnsi="Segoe UI Emoji" w:cs="Segoe UI Emoji"/>
        </w:rPr>
        <w:t>💰</w:t>
      </w:r>
      <w:r>
        <w:t xml:space="preserve"> </w:t>
      </w:r>
      <w:r>
        <w:rPr>
          <w:rStyle w:val="Strong"/>
          <w:b/>
          <w:bCs/>
        </w:rPr>
        <w:t>Government Scholarships in Australia</w:t>
      </w:r>
    </w:p>
    <w:p w14:paraId="59286E7E" w14:textId="77777777" w:rsidR="00467424" w:rsidRDefault="00467424" w:rsidP="00467424">
      <w:pPr>
        <w:pStyle w:val="Heading3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Australia Awards Scholarships</w:t>
      </w:r>
    </w:p>
    <w:p w14:paraId="7F23B86D" w14:textId="77777777" w:rsidR="00467424" w:rsidRDefault="00467424" w:rsidP="002742A2">
      <w:pPr>
        <w:pStyle w:val="NormalWeb"/>
        <w:numPr>
          <w:ilvl w:val="0"/>
          <w:numId w:val="137"/>
        </w:numPr>
      </w:pPr>
      <w:r>
        <w:t>Fully funded by the Australian Government</w:t>
      </w:r>
    </w:p>
    <w:p w14:paraId="186739F1" w14:textId="77777777" w:rsidR="00467424" w:rsidRDefault="00467424" w:rsidP="002742A2">
      <w:pPr>
        <w:pStyle w:val="NormalWeb"/>
        <w:numPr>
          <w:ilvl w:val="0"/>
          <w:numId w:val="137"/>
        </w:numPr>
      </w:pPr>
      <w:r>
        <w:t>For students from developing countries in Asia, Africa, Pacific</w:t>
      </w:r>
    </w:p>
    <w:p w14:paraId="4B268E45" w14:textId="77777777" w:rsidR="00467424" w:rsidRDefault="00467424" w:rsidP="002742A2">
      <w:pPr>
        <w:pStyle w:val="NormalWeb"/>
        <w:numPr>
          <w:ilvl w:val="0"/>
          <w:numId w:val="137"/>
        </w:numPr>
      </w:pPr>
      <w:r>
        <w:t>Covers tuition, airfare, living expenses</w:t>
      </w:r>
    </w:p>
    <w:p w14:paraId="212CBDFE" w14:textId="77777777" w:rsidR="00467424" w:rsidRDefault="00467424" w:rsidP="002742A2">
      <w:pPr>
        <w:pStyle w:val="NormalWeb"/>
        <w:numPr>
          <w:ilvl w:val="0"/>
          <w:numId w:val="137"/>
        </w:numPr>
      </w:pPr>
      <w:r>
        <w:t xml:space="preserve">Must apply through the </w:t>
      </w:r>
      <w:r>
        <w:rPr>
          <w:rStyle w:val="Strong"/>
        </w:rPr>
        <w:t>Australia Awards country program</w:t>
      </w:r>
    </w:p>
    <w:p w14:paraId="4C817358" w14:textId="77777777" w:rsidR="00467424" w:rsidRDefault="00467424" w:rsidP="00467424">
      <w:pPr>
        <w:pStyle w:val="Heading3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Destination Australia Scholarships</w:t>
      </w:r>
    </w:p>
    <w:p w14:paraId="1D32C80B" w14:textId="77777777" w:rsidR="00467424" w:rsidRDefault="00467424" w:rsidP="002742A2">
      <w:pPr>
        <w:pStyle w:val="NormalWeb"/>
        <w:numPr>
          <w:ilvl w:val="0"/>
          <w:numId w:val="138"/>
        </w:numPr>
      </w:pPr>
      <w:r>
        <w:t>For both domestic and international students</w:t>
      </w:r>
    </w:p>
    <w:p w14:paraId="40311601" w14:textId="77777777" w:rsidR="00467424" w:rsidRDefault="00467424" w:rsidP="002742A2">
      <w:pPr>
        <w:pStyle w:val="NormalWeb"/>
        <w:numPr>
          <w:ilvl w:val="0"/>
          <w:numId w:val="138"/>
        </w:numPr>
      </w:pPr>
      <w:r>
        <w:t xml:space="preserve">Study at </w:t>
      </w:r>
      <w:r>
        <w:rPr>
          <w:rStyle w:val="Strong"/>
        </w:rPr>
        <w:t>regional Australian universities</w:t>
      </w:r>
    </w:p>
    <w:p w14:paraId="3625ED32" w14:textId="77777777" w:rsidR="00467424" w:rsidRDefault="00467424" w:rsidP="002742A2">
      <w:pPr>
        <w:pStyle w:val="NormalWeb"/>
        <w:numPr>
          <w:ilvl w:val="0"/>
          <w:numId w:val="138"/>
        </w:numPr>
      </w:pPr>
      <w:r>
        <w:t>Offers up to AUD 15,000/year</w:t>
      </w:r>
    </w:p>
    <w:p w14:paraId="68095FEB" w14:textId="77777777" w:rsidR="00C42470" w:rsidRDefault="00467424" w:rsidP="002742A2">
      <w:pPr>
        <w:pStyle w:val="NormalWeb"/>
        <w:numPr>
          <w:ilvl w:val="0"/>
          <w:numId w:val="138"/>
        </w:numPr>
      </w:pPr>
      <w:r>
        <w:t>Based on academic merit and institution nomination</w:t>
      </w:r>
    </w:p>
    <w:p w14:paraId="4AB1A285" w14:textId="77777777" w:rsidR="00C42470" w:rsidRPr="00C42470" w:rsidRDefault="00C42470" w:rsidP="00C42470">
      <w:pPr>
        <w:pStyle w:val="NormalWeb"/>
      </w:pPr>
      <w:r w:rsidRPr="00C42470">
        <w:rPr>
          <w:b/>
          <w:sz w:val="36"/>
          <w:szCs w:val="36"/>
        </w:rPr>
        <w:t xml:space="preserve">7.UNIVERSITIES OF </w:t>
      </w:r>
      <w:r>
        <w:rPr>
          <w:b/>
          <w:sz w:val="36"/>
          <w:szCs w:val="36"/>
        </w:rPr>
        <w:t xml:space="preserve">SOUTH </w:t>
      </w:r>
      <w:proofErr w:type="gramStart"/>
      <w:r>
        <w:rPr>
          <w:b/>
          <w:sz w:val="36"/>
          <w:szCs w:val="36"/>
        </w:rPr>
        <w:t>AFRICA</w:t>
      </w:r>
      <w:r w:rsidRPr="00C42470">
        <w:rPr>
          <w:b/>
          <w:sz w:val="36"/>
          <w:szCs w:val="36"/>
        </w:rPr>
        <w:t>:-</w:t>
      </w:r>
      <w:proofErr w:type="gramEnd"/>
    </w:p>
    <w:p w14:paraId="1BB4B497" w14:textId="77777777" w:rsidR="00C42470" w:rsidRDefault="00C42470" w:rsidP="00C42470">
      <w:pPr>
        <w:pStyle w:val="Heading2"/>
      </w:pPr>
      <w:r>
        <w:rPr>
          <w:rStyle w:val="Strong"/>
          <w:b/>
          <w:bCs/>
        </w:rPr>
        <w:t>1. University of Cape Town (UCT)</w:t>
      </w:r>
    </w:p>
    <w:p w14:paraId="7E80CA63" w14:textId="77777777" w:rsidR="00C42470" w:rsidRDefault="00C42470" w:rsidP="00C42470">
      <w:pPr>
        <w:pStyle w:val="NormalWeb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Emphasis"/>
        </w:rPr>
        <w:t xml:space="preserve">Scholarship: UCT International Academic </w:t>
      </w:r>
      <w:proofErr w:type="spellStart"/>
      <w:r>
        <w:rPr>
          <w:rStyle w:val="Emphasis"/>
        </w:rPr>
        <w:t>Programmes</w:t>
      </w:r>
      <w:proofErr w:type="spellEnd"/>
      <w:r>
        <w:rPr>
          <w:rStyle w:val="Emphasis"/>
        </w:rPr>
        <w:t xml:space="preserve"> Office (IAPO) Funding</w:t>
      </w:r>
    </w:p>
    <w:p w14:paraId="2DE12762" w14:textId="77777777" w:rsidR="00C42470" w:rsidRDefault="00C42470" w:rsidP="00C4247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31B0B857" w14:textId="77777777" w:rsidR="00C42470" w:rsidRDefault="00C42470" w:rsidP="002742A2">
      <w:pPr>
        <w:pStyle w:val="NormalWeb"/>
        <w:numPr>
          <w:ilvl w:val="0"/>
          <w:numId w:val="139"/>
        </w:numPr>
      </w:pPr>
      <w:r>
        <w:t xml:space="preserve">Open to </w:t>
      </w:r>
      <w:r>
        <w:rPr>
          <w:rStyle w:val="Strong"/>
        </w:rPr>
        <w:t>international and African students</w:t>
      </w:r>
    </w:p>
    <w:p w14:paraId="639C9DFF" w14:textId="77777777" w:rsidR="00C42470" w:rsidRDefault="00C42470" w:rsidP="002742A2">
      <w:pPr>
        <w:pStyle w:val="NormalWeb"/>
        <w:numPr>
          <w:ilvl w:val="0"/>
          <w:numId w:val="139"/>
        </w:numPr>
      </w:pPr>
      <w:r>
        <w:lastRenderedPageBreak/>
        <w:t xml:space="preserve">Applying for </w:t>
      </w:r>
      <w:r>
        <w:rPr>
          <w:rStyle w:val="Strong"/>
        </w:rPr>
        <w:t>undergraduate, postgraduate, or research programs</w:t>
      </w:r>
    </w:p>
    <w:p w14:paraId="0A6628EA" w14:textId="77777777" w:rsidR="00C42470" w:rsidRDefault="00C42470" w:rsidP="002742A2">
      <w:pPr>
        <w:pStyle w:val="NormalWeb"/>
        <w:numPr>
          <w:ilvl w:val="0"/>
          <w:numId w:val="139"/>
        </w:numPr>
      </w:pPr>
      <w:r>
        <w:t xml:space="preserve">Must meet the </w:t>
      </w:r>
      <w:r>
        <w:rPr>
          <w:rStyle w:val="Strong"/>
        </w:rPr>
        <w:t>university’s academic entry requirements</w:t>
      </w:r>
    </w:p>
    <w:p w14:paraId="0C3C545B" w14:textId="77777777" w:rsidR="00C42470" w:rsidRDefault="00C42470" w:rsidP="002742A2">
      <w:pPr>
        <w:pStyle w:val="NormalWeb"/>
        <w:numPr>
          <w:ilvl w:val="0"/>
          <w:numId w:val="139"/>
        </w:numPr>
      </w:pPr>
      <w:r>
        <w:t xml:space="preserve">Proof of </w:t>
      </w:r>
      <w:r>
        <w:rPr>
          <w:rStyle w:val="Strong"/>
        </w:rPr>
        <w:t>English language proficiency</w:t>
      </w:r>
    </w:p>
    <w:p w14:paraId="017CD525" w14:textId="77777777" w:rsidR="00C42470" w:rsidRDefault="00C42470" w:rsidP="002742A2">
      <w:pPr>
        <w:pStyle w:val="NormalWeb"/>
        <w:numPr>
          <w:ilvl w:val="0"/>
          <w:numId w:val="139"/>
        </w:numPr>
      </w:pPr>
      <w:r>
        <w:t xml:space="preserve">For scholarships: Must demonstrate </w:t>
      </w:r>
      <w:r>
        <w:rPr>
          <w:rStyle w:val="Strong"/>
        </w:rPr>
        <w:t>financial need</w:t>
      </w:r>
      <w:r>
        <w:t xml:space="preserve"> and academic merit</w:t>
      </w:r>
    </w:p>
    <w:p w14:paraId="2D0994C1" w14:textId="77777777" w:rsidR="00C42470" w:rsidRDefault="00C42470" w:rsidP="00C42470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639C7F50" w14:textId="77777777" w:rsidR="00C42470" w:rsidRDefault="00C42470" w:rsidP="002742A2">
      <w:pPr>
        <w:pStyle w:val="NormalWeb"/>
        <w:numPr>
          <w:ilvl w:val="0"/>
          <w:numId w:val="140"/>
        </w:numPr>
      </w:pPr>
      <w:r>
        <w:rPr>
          <w:rStyle w:val="Strong"/>
        </w:rPr>
        <w:t>Commerce</w:t>
      </w:r>
      <w:r>
        <w:t xml:space="preserve"> (Accounting, Finance, Economics, Management)</w:t>
      </w:r>
    </w:p>
    <w:p w14:paraId="05CD052F" w14:textId="77777777" w:rsidR="00C42470" w:rsidRDefault="00C42470" w:rsidP="002742A2">
      <w:pPr>
        <w:pStyle w:val="NormalWeb"/>
        <w:numPr>
          <w:ilvl w:val="0"/>
          <w:numId w:val="140"/>
        </w:numPr>
      </w:pPr>
      <w:r>
        <w:rPr>
          <w:rStyle w:val="Strong"/>
        </w:rPr>
        <w:t>Engineering &amp; the Built Environment</w:t>
      </w:r>
    </w:p>
    <w:p w14:paraId="254C8117" w14:textId="77777777" w:rsidR="00C42470" w:rsidRDefault="00C42470" w:rsidP="002742A2">
      <w:pPr>
        <w:pStyle w:val="NormalWeb"/>
        <w:numPr>
          <w:ilvl w:val="0"/>
          <w:numId w:val="140"/>
        </w:numPr>
      </w:pPr>
      <w:r>
        <w:rPr>
          <w:rStyle w:val="Strong"/>
        </w:rPr>
        <w:t>Health Sciences</w:t>
      </w:r>
      <w:r>
        <w:t xml:space="preserve"> (Medicine, Nursing, Public Health)</w:t>
      </w:r>
    </w:p>
    <w:p w14:paraId="03011EDC" w14:textId="77777777" w:rsidR="00C42470" w:rsidRDefault="00C42470" w:rsidP="002742A2">
      <w:pPr>
        <w:pStyle w:val="NormalWeb"/>
        <w:numPr>
          <w:ilvl w:val="0"/>
          <w:numId w:val="140"/>
        </w:numPr>
      </w:pPr>
      <w:r>
        <w:rPr>
          <w:rStyle w:val="Strong"/>
        </w:rPr>
        <w:t>Law</w:t>
      </w:r>
    </w:p>
    <w:p w14:paraId="5D0986AE" w14:textId="77777777" w:rsidR="00C42470" w:rsidRDefault="00C42470" w:rsidP="002742A2">
      <w:pPr>
        <w:pStyle w:val="NormalWeb"/>
        <w:numPr>
          <w:ilvl w:val="0"/>
          <w:numId w:val="140"/>
        </w:numPr>
      </w:pPr>
      <w:r>
        <w:rPr>
          <w:rStyle w:val="Strong"/>
        </w:rPr>
        <w:t>Science</w:t>
      </w:r>
      <w:r>
        <w:t xml:space="preserve"> (Physics, Chemistry, Biological Sciences, Mathematics)</w:t>
      </w:r>
    </w:p>
    <w:p w14:paraId="5180BA39" w14:textId="77777777" w:rsidR="00C42470" w:rsidRDefault="00C42470" w:rsidP="002742A2">
      <w:pPr>
        <w:pStyle w:val="NormalWeb"/>
        <w:numPr>
          <w:ilvl w:val="0"/>
          <w:numId w:val="140"/>
        </w:numPr>
      </w:pPr>
      <w:r>
        <w:rPr>
          <w:rStyle w:val="Strong"/>
        </w:rPr>
        <w:t>Humanities</w:t>
      </w:r>
      <w:r>
        <w:t xml:space="preserve"> (Languages, History, Philosophy, Fine Arts, Media Studies)</w:t>
      </w:r>
    </w:p>
    <w:p w14:paraId="5274F499" w14:textId="77777777" w:rsidR="00C42470" w:rsidRDefault="00C42470" w:rsidP="00C42470">
      <w:pPr>
        <w:pStyle w:val="Heading2"/>
      </w:pPr>
      <w:r>
        <w:t xml:space="preserve"> </w:t>
      </w:r>
      <w:r>
        <w:rPr>
          <w:rStyle w:val="Strong"/>
          <w:b/>
          <w:bCs/>
        </w:rPr>
        <w:t>2. University of the Witwatersrand (WITS)</w:t>
      </w:r>
    </w:p>
    <w:p w14:paraId="6BD86DE4" w14:textId="77777777" w:rsidR="00C42470" w:rsidRDefault="00C42470" w:rsidP="00C4247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68FCBBA3" w14:textId="77777777" w:rsidR="00C42470" w:rsidRDefault="00C42470" w:rsidP="002742A2">
      <w:pPr>
        <w:pStyle w:val="NormalWeb"/>
        <w:numPr>
          <w:ilvl w:val="0"/>
          <w:numId w:val="141"/>
        </w:numPr>
      </w:pPr>
      <w:r>
        <w:t>Must hold a recognized qualification (high school diploma or bachelor’s degree)</w:t>
      </w:r>
    </w:p>
    <w:p w14:paraId="42B74723" w14:textId="77777777" w:rsidR="00C42470" w:rsidRDefault="00C42470" w:rsidP="002742A2">
      <w:pPr>
        <w:pStyle w:val="NormalWeb"/>
        <w:numPr>
          <w:ilvl w:val="0"/>
          <w:numId w:val="141"/>
        </w:numPr>
      </w:pPr>
      <w:r>
        <w:t xml:space="preserve">International students must meet </w:t>
      </w:r>
      <w:r>
        <w:rPr>
          <w:rStyle w:val="Strong"/>
        </w:rPr>
        <w:t>English proficiency</w:t>
      </w:r>
      <w:r>
        <w:t xml:space="preserve"> (IELTS, TOEFL)</w:t>
      </w:r>
    </w:p>
    <w:p w14:paraId="0C30EB46" w14:textId="77777777" w:rsidR="00C42470" w:rsidRDefault="00C42470" w:rsidP="002742A2">
      <w:pPr>
        <w:pStyle w:val="NormalWeb"/>
        <w:numPr>
          <w:ilvl w:val="0"/>
          <w:numId w:val="141"/>
        </w:numPr>
      </w:pPr>
      <w:r>
        <w:t>Competitive academic record required</w:t>
      </w:r>
    </w:p>
    <w:p w14:paraId="4BBEA2F0" w14:textId="77777777" w:rsidR="00C42470" w:rsidRDefault="00C42470" w:rsidP="002742A2">
      <w:pPr>
        <w:pStyle w:val="NormalWeb"/>
        <w:numPr>
          <w:ilvl w:val="0"/>
          <w:numId w:val="141"/>
        </w:numPr>
      </w:pPr>
      <w:r>
        <w:t>Scholarships available based on merit and need</w:t>
      </w:r>
    </w:p>
    <w:p w14:paraId="6B7DA81A" w14:textId="77777777" w:rsidR="00C42470" w:rsidRDefault="00C42470" w:rsidP="00C42470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4EA6E242" w14:textId="77777777" w:rsidR="00C42470" w:rsidRDefault="00C42470" w:rsidP="002742A2">
      <w:pPr>
        <w:pStyle w:val="NormalWeb"/>
        <w:numPr>
          <w:ilvl w:val="0"/>
          <w:numId w:val="142"/>
        </w:numPr>
      </w:pPr>
      <w:r>
        <w:rPr>
          <w:rStyle w:val="Strong"/>
        </w:rPr>
        <w:t>Engineering &amp; the Built Environment</w:t>
      </w:r>
    </w:p>
    <w:p w14:paraId="7342DEB5" w14:textId="77777777" w:rsidR="00C42470" w:rsidRDefault="00C42470" w:rsidP="002742A2">
      <w:pPr>
        <w:pStyle w:val="NormalWeb"/>
        <w:numPr>
          <w:ilvl w:val="0"/>
          <w:numId w:val="142"/>
        </w:numPr>
      </w:pPr>
      <w:r>
        <w:rPr>
          <w:rStyle w:val="Strong"/>
        </w:rPr>
        <w:t>Commerce, Law, and Management</w:t>
      </w:r>
    </w:p>
    <w:p w14:paraId="6766B2B3" w14:textId="77777777" w:rsidR="00C42470" w:rsidRDefault="00C42470" w:rsidP="002742A2">
      <w:pPr>
        <w:pStyle w:val="NormalWeb"/>
        <w:numPr>
          <w:ilvl w:val="0"/>
          <w:numId w:val="142"/>
        </w:numPr>
      </w:pPr>
      <w:r>
        <w:rPr>
          <w:rStyle w:val="Strong"/>
        </w:rPr>
        <w:t>Health Sciences</w:t>
      </w:r>
      <w:r>
        <w:t xml:space="preserve"> (Medical School, Public Health, Nursing)</w:t>
      </w:r>
    </w:p>
    <w:p w14:paraId="69E25B0F" w14:textId="77777777" w:rsidR="00C42470" w:rsidRDefault="00C42470" w:rsidP="002742A2">
      <w:pPr>
        <w:pStyle w:val="NormalWeb"/>
        <w:numPr>
          <w:ilvl w:val="0"/>
          <w:numId w:val="142"/>
        </w:numPr>
      </w:pPr>
      <w:r>
        <w:rPr>
          <w:rStyle w:val="Strong"/>
        </w:rPr>
        <w:t>Humanities</w:t>
      </w:r>
      <w:r>
        <w:t xml:space="preserve"> (Psychology, Arts, Social Sciences)</w:t>
      </w:r>
    </w:p>
    <w:p w14:paraId="2BCC4D14" w14:textId="77777777" w:rsidR="00C42470" w:rsidRDefault="00C42470" w:rsidP="002742A2">
      <w:pPr>
        <w:pStyle w:val="NormalWeb"/>
        <w:numPr>
          <w:ilvl w:val="0"/>
          <w:numId w:val="142"/>
        </w:numPr>
      </w:pPr>
      <w:r>
        <w:rPr>
          <w:rStyle w:val="Strong"/>
        </w:rPr>
        <w:t>Science</w:t>
      </w:r>
      <w:r>
        <w:t xml:space="preserve"> (Geosciences, Physics, Chemistry, Computer Science)</w:t>
      </w:r>
    </w:p>
    <w:p w14:paraId="57B5D10E" w14:textId="77777777" w:rsidR="00C42470" w:rsidRDefault="00C42470" w:rsidP="002742A2">
      <w:pPr>
        <w:pStyle w:val="NormalWeb"/>
        <w:numPr>
          <w:ilvl w:val="0"/>
          <w:numId w:val="142"/>
        </w:numPr>
      </w:pPr>
      <w:r>
        <w:rPr>
          <w:rStyle w:val="Strong"/>
        </w:rPr>
        <w:t>Education</w:t>
      </w:r>
    </w:p>
    <w:p w14:paraId="7521E94A" w14:textId="77777777" w:rsidR="00C42470" w:rsidRDefault="00C42470" w:rsidP="00C42470">
      <w:pPr>
        <w:pStyle w:val="Heading2"/>
      </w:pPr>
      <w:r>
        <w:t xml:space="preserve"> </w:t>
      </w:r>
      <w:r>
        <w:rPr>
          <w:rStyle w:val="Strong"/>
          <w:b/>
          <w:bCs/>
        </w:rPr>
        <w:t>3. University of Pretoria (UP)</w:t>
      </w:r>
    </w:p>
    <w:p w14:paraId="30FFA89B" w14:textId="77777777" w:rsidR="00C42470" w:rsidRDefault="00C42470" w:rsidP="00C4247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5AF40B5D" w14:textId="77777777" w:rsidR="00C42470" w:rsidRDefault="00C42470" w:rsidP="002742A2">
      <w:pPr>
        <w:pStyle w:val="NormalWeb"/>
        <w:numPr>
          <w:ilvl w:val="0"/>
          <w:numId w:val="143"/>
        </w:numPr>
      </w:pPr>
      <w:r>
        <w:t xml:space="preserve">International students welcome at </w:t>
      </w:r>
      <w:r>
        <w:rPr>
          <w:rStyle w:val="Strong"/>
        </w:rPr>
        <w:t>undergraduate and postgraduate levels</w:t>
      </w:r>
    </w:p>
    <w:p w14:paraId="5F64CC72" w14:textId="77777777" w:rsidR="00C42470" w:rsidRDefault="00C42470" w:rsidP="002742A2">
      <w:pPr>
        <w:pStyle w:val="NormalWeb"/>
        <w:numPr>
          <w:ilvl w:val="0"/>
          <w:numId w:val="143"/>
        </w:numPr>
      </w:pPr>
      <w:r>
        <w:t xml:space="preserve">Must meet </w:t>
      </w:r>
      <w:r>
        <w:rPr>
          <w:rStyle w:val="Strong"/>
        </w:rPr>
        <w:t>South African matriculation or equivalent</w:t>
      </w:r>
    </w:p>
    <w:p w14:paraId="39040D34" w14:textId="77777777" w:rsidR="00C42470" w:rsidRDefault="00C42470" w:rsidP="002742A2">
      <w:pPr>
        <w:pStyle w:val="NormalWeb"/>
        <w:numPr>
          <w:ilvl w:val="0"/>
          <w:numId w:val="143"/>
        </w:numPr>
      </w:pPr>
      <w:r>
        <w:t xml:space="preserve">Proof of </w:t>
      </w:r>
      <w:r>
        <w:rPr>
          <w:rStyle w:val="Strong"/>
        </w:rPr>
        <w:t>English proficiency</w:t>
      </w:r>
    </w:p>
    <w:p w14:paraId="6B7B4AEC" w14:textId="77777777" w:rsidR="00C42470" w:rsidRDefault="00C42470" w:rsidP="002742A2">
      <w:pPr>
        <w:pStyle w:val="NormalWeb"/>
        <w:numPr>
          <w:ilvl w:val="0"/>
          <w:numId w:val="143"/>
        </w:numPr>
      </w:pPr>
      <w:r>
        <w:t xml:space="preserve">Scholarships and bursaries are available based on </w:t>
      </w:r>
      <w:r>
        <w:rPr>
          <w:rStyle w:val="Strong"/>
        </w:rPr>
        <w:t>academic merit and need</w:t>
      </w:r>
    </w:p>
    <w:p w14:paraId="73F62110" w14:textId="77777777" w:rsidR="00C42470" w:rsidRDefault="00C42470" w:rsidP="00C42470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445F6137" w14:textId="77777777" w:rsidR="00C42470" w:rsidRDefault="00C42470" w:rsidP="002742A2">
      <w:pPr>
        <w:pStyle w:val="NormalWeb"/>
        <w:numPr>
          <w:ilvl w:val="0"/>
          <w:numId w:val="144"/>
        </w:numPr>
      </w:pPr>
      <w:r>
        <w:rPr>
          <w:rStyle w:val="Strong"/>
        </w:rPr>
        <w:t>Engineering, Built Environment &amp; IT</w:t>
      </w:r>
    </w:p>
    <w:p w14:paraId="1A21654E" w14:textId="77777777" w:rsidR="00C42470" w:rsidRDefault="00C42470" w:rsidP="002742A2">
      <w:pPr>
        <w:pStyle w:val="NormalWeb"/>
        <w:numPr>
          <w:ilvl w:val="0"/>
          <w:numId w:val="144"/>
        </w:numPr>
      </w:pPr>
      <w:r>
        <w:rPr>
          <w:rStyle w:val="Strong"/>
        </w:rPr>
        <w:lastRenderedPageBreak/>
        <w:t>Law</w:t>
      </w:r>
    </w:p>
    <w:p w14:paraId="0E383183" w14:textId="77777777" w:rsidR="00C42470" w:rsidRDefault="00C42470" w:rsidP="002742A2">
      <w:pPr>
        <w:pStyle w:val="NormalWeb"/>
        <w:numPr>
          <w:ilvl w:val="0"/>
          <w:numId w:val="144"/>
        </w:numPr>
      </w:pPr>
      <w:r>
        <w:rPr>
          <w:rStyle w:val="Strong"/>
        </w:rPr>
        <w:t>Economic &amp; Management Sciences</w:t>
      </w:r>
    </w:p>
    <w:p w14:paraId="1CD02FB4" w14:textId="77777777" w:rsidR="00C42470" w:rsidRDefault="00C42470" w:rsidP="002742A2">
      <w:pPr>
        <w:pStyle w:val="NormalWeb"/>
        <w:numPr>
          <w:ilvl w:val="0"/>
          <w:numId w:val="144"/>
        </w:numPr>
      </w:pPr>
      <w:r>
        <w:rPr>
          <w:rStyle w:val="Strong"/>
        </w:rPr>
        <w:t>Health Sciences, Veterinary Science</w:t>
      </w:r>
    </w:p>
    <w:p w14:paraId="79C2E04F" w14:textId="77777777" w:rsidR="00C42470" w:rsidRDefault="00C42470" w:rsidP="002742A2">
      <w:pPr>
        <w:pStyle w:val="NormalWeb"/>
        <w:numPr>
          <w:ilvl w:val="0"/>
          <w:numId w:val="144"/>
        </w:numPr>
      </w:pPr>
      <w:r>
        <w:rPr>
          <w:rStyle w:val="Strong"/>
        </w:rPr>
        <w:t>Education</w:t>
      </w:r>
    </w:p>
    <w:p w14:paraId="44242152" w14:textId="77777777" w:rsidR="00C42470" w:rsidRDefault="00C42470" w:rsidP="002742A2">
      <w:pPr>
        <w:pStyle w:val="NormalWeb"/>
        <w:numPr>
          <w:ilvl w:val="0"/>
          <w:numId w:val="144"/>
        </w:numPr>
      </w:pPr>
      <w:r>
        <w:rPr>
          <w:rStyle w:val="Strong"/>
        </w:rPr>
        <w:t>Humanities</w:t>
      </w:r>
    </w:p>
    <w:p w14:paraId="391F32E9" w14:textId="77777777" w:rsidR="00C42470" w:rsidRDefault="00C42470" w:rsidP="002742A2">
      <w:pPr>
        <w:pStyle w:val="NormalWeb"/>
        <w:numPr>
          <w:ilvl w:val="0"/>
          <w:numId w:val="144"/>
        </w:numPr>
      </w:pPr>
      <w:r>
        <w:rPr>
          <w:rStyle w:val="Strong"/>
        </w:rPr>
        <w:t>Natural &amp; Agricultural Sciences</w:t>
      </w:r>
    </w:p>
    <w:p w14:paraId="7CF0F29A" w14:textId="77777777" w:rsidR="00C42470" w:rsidRDefault="00C42470" w:rsidP="002742A2">
      <w:pPr>
        <w:pStyle w:val="NormalWeb"/>
        <w:numPr>
          <w:ilvl w:val="0"/>
          <w:numId w:val="144"/>
        </w:numPr>
      </w:pPr>
      <w:r>
        <w:rPr>
          <w:rStyle w:val="Strong"/>
        </w:rPr>
        <w:t>Theology &amp; Religion</w:t>
      </w:r>
    </w:p>
    <w:p w14:paraId="4297F59B" w14:textId="77777777" w:rsidR="00C42470" w:rsidRDefault="00C42470" w:rsidP="00C42470">
      <w:pPr>
        <w:pStyle w:val="Heading2"/>
      </w:pPr>
      <w:r>
        <w:t xml:space="preserve"> </w:t>
      </w:r>
      <w:r>
        <w:rPr>
          <w:rStyle w:val="Strong"/>
          <w:b/>
          <w:bCs/>
        </w:rPr>
        <w:t>4. Stellenbosch University</w:t>
      </w:r>
    </w:p>
    <w:p w14:paraId="5AB6184B" w14:textId="77777777" w:rsidR="00C42470" w:rsidRDefault="00C42470" w:rsidP="00C42470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16CEDF0C" w14:textId="77777777" w:rsidR="00C42470" w:rsidRDefault="00C42470" w:rsidP="002742A2">
      <w:pPr>
        <w:pStyle w:val="NormalWeb"/>
        <w:numPr>
          <w:ilvl w:val="0"/>
          <w:numId w:val="145"/>
        </w:numPr>
      </w:pPr>
      <w:r>
        <w:t>Must meet academic requirements for chosen undergraduate or postgraduate program</w:t>
      </w:r>
    </w:p>
    <w:p w14:paraId="194F951F" w14:textId="77777777" w:rsidR="00C42470" w:rsidRDefault="00C42470" w:rsidP="002742A2">
      <w:pPr>
        <w:pStyle w:val="NormalWeb"/>
        <w:numPr>
          <w:ilvl w:val="0"/>
          <w:numId w:val="145"/>
        </w:numPr>
      </w:pPr>
      <w:r>
        <w:t xml:space="preserve">International students need recognized qualifications and </w:t>
      </w:r>
      <w:r>
        <w:rPr>
          <w:rStyle w:val="Strong"/>
        </w:rPr>
        <w:t>English proficiency</w:t>
      </w:r>
    </w:p>
    <w:p w14:paraId="1D187DDC" w14:textId="77777777" w:rsidR="00C42470" w:rsidRDefault="00C42470" w:rsidP="002742A2">
      <w:pPr>
        <w:pStyle w:val="NormalWeb"/>
        <w:numPr>
          <w:ilvl w:val="0"/>
          <w:numId w:val="145"/>
        </w:numPr>
      </w:pPr>
      <w:r>
        <w:t xml:space="preserve">Scholarship opportunities for </w:t>
      </w:r>
      <w:r>
        <w:rPr>
          <w:rStyle w:val="Strong"/>
        </w:rPr>
        <w:t>meritorious African students</w:t>
      </w:r>
    </w:p>
    <w:p w14:paraId="4FA13238" w14:textId="77777777" w:rsidR="00C42470" w:rsidRDefault="00C42470" w:rsidP="002742A2">
      <w:pPr>
        <w:pStyle w:val="NormalWeb"/>
        <w:numPr>
          <w:ilvl w:val="0"/>
          <w:numId w:val="145"/>
        </w:numPr>
      </w:pPr>
      <w:r>
        <w:t>Some programs require motivation letter/interview</w:t>
      </w:r>
    </w:p>
    <w:p w14:paraId="76106B40" w14:textId="77777777" w:rsidR="00C42470" w:rsidRDefault="00C42470" w:rsidP="00C42470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6EEF7F71" w14:textId="77777777" w:rsidR="00C42470" w:rsidRDefault="00C42470" w:rsidP="002742A2">
      <w:pPr>
        <w:pStyle w:val="NormalWeb"/>
        <w:numPr>
          <w:ilvl w:val="0"/>
          <w:numId w:val="146"/>
        </w:numPr>
      </w:pPr>
      <w:r>
        <w:rPr>
          <w:rStyle w:val="Strong"/>
        </w:rPr>
        <w:t>Science &amp; Agriculture</w:t>
      </w:r>
    </w:p>
    <w:p w14:paraId="74F9025E" w14:textId="77777777" w:rsidR="00C42470" w:rsidRDefault="00C42470" w:rsidP="002742A2">
      <w:pPr>
        <w:pStyle w:val="NormalWeb"/>
        <w:numPr>
          <w:ilvl w:val="0"/>
          <w:numId w:val="146"/>
        </w:numPr>
      </w:pPr>
      <w:r>
        <w:rPr>
          <w:rStyle w:val="Strong"/>
        </w:rPr>
        <w:t>Engineering</w:t>
      </w:r>
    </w:p>
    <w:p w14:paraId="0FDCB4C8" w14:textId="77777777" w:rsidR="00C42470" w:rsidRDefault="00C42470" w:rsidP="002742A2">
      <w:pPr>
        <w:pStyle w:val="NormalWeb"/>
        <w:numPr>
          <w:ilvl w:val="0"/>
          <w:numId w:val="146"/>
        </w:numPr>
      </w:pPr>
      <w:r>
        <w:rPr>
          <w:rStyle w:val="Strong"/>
        </w:rPr>
        <w:t>Medicine &amp; Health Sciences</w:t>
      </w:r>
    </w:p>
    <w:p w14:paraId="21100E09" w14:textId="77777777" w:rsidR="00C42470" w:rsidRDefault="00C42470" w:rsidP="002742A2">
      <w:pPr>
        <w:pStyle w:val="NormalWeb"/>
        <w:numPr>
          <w:ilvl w:val="0"/>
          <w:numId w:val="146"/>
        </w:numPr>
      </w:pPr>
      <w:r>
        <w:rPr>
          <w:rStyle w:val="Strong"/>
        </w:rPr>
        <w:t>Law</w:t>
      </w:r>
    </w:p>
    <w:p w14:paraId="7FF73DA4" w14:textId="77777777" w:rsidR="00C42470" w:rsidRDefault="00C42470" w:rsidP="002742A2">
      <w:pPr>
        <w:pStyle w:val="NormalWeb"/>
        <w:numPr>
          <w:ilvl w:val="0"/>
          <w:numId w:val="146"/>
        </w:numPr>
      </w:pPr>
      <w:r>
        <w:rPr>
          <w:rStyle w:val="Strong"/>
        </w:rPr>
        <w:t>Economic &amp; Management Sciences</w:t>
      </w:r>
    </w:p>
    <w:p w14:paraId="4B04BCA1" w14:textId="77777777" w:rsidR="00C42470" w:rsidRDefault="00C42470" w:rsidP="002742A2">
      <w:pPr>
        <w:pStyle w:val="NormalWeb"/>
        <w:numPr>
          <w:ilvl w:val="0"/>
          <w:numId w:val="146"/>
        </w:numPr>
      </w:pPr>
      <w:r>
        <w:rPr>
          <w:rStyle w:val="Strong"/>
        </w:rPr>
        <w:t>Arts &amp; Social Sciences</w:t>
      </w:r>
    </w:p>
    <w:p w14:paraId="0FC556AA" w14:textId="77777777" w:rsidR="00C42470" w:rsidRDefault="00C42470" w:rsidP="002742A2">
      <w:pPr>
        <w:pStyle w:val="NormalWeb"/>
        <w:numPr>
          <w:ilvl w:val="0"/>
          <w:numId w:val="146"/>
        </w:numPr>
      </w:pPr>
      <w:r>
        <w:rPr>
          <w:rStyle w:val="Strong"/>
        </w:rPr>
        <w:t>Education</w:t>
      </w:r>
    </w:p>
    <w:p w14:paraId="209A79FF" w14:textId="77777777" w:rsidR="00C42470" w:rsidRDefault="00C42470" w:rsidP="002742A2">
      <w:pPr>
        <w:pStyle w:val="NormalWeb"/>
        <w:numPr>
          <w:ilvl w:val="0"/>
          <w:numId w:val="146"/>
        </w:numPr>
      </w:pPr>
      <w:r>
        <w:rPr>
          <w:rStyle w:val="Strong"/>
        </w:rPr>
        <w:t>Theology</w:t>
      </w:r>
    </w:p>
    <w:p w14:paraId="6146F4FD" w14:textId="77777777" w:rsidR="00C42470" w:rsidRDefault="00C42470" w:rsidP="00C42470">
      <w:pPr>
        <w:pStyle w:val="Heading2"/>
      </w:pPr>
      <w:r>
        <w:rPr>
          <w:rFonts w:ascii="Segoe UI Emoji" w:hAnsi="Segoe UI Emoji" w:cs="Segoe UI Emoji"/>
        </w:rPr>
        <w:t>💰</w:t>
      </w:r>
      <w:r>
        <w:t xml:space="preserve"> </w:t>
      </w:r>
      <w:r>
        <w:rPr>
          <w:rStyle w:val="Strong"/>
          <w:b/>
          <w:bCs/>
        </w:rPr>
        <w:t>Scholarship Programs</w:t>
      </w:r>
    </w:p>
    <w:p w14:paraId="7A318771" w14:textId="77777777" w:rsidR="00C42470" w:rsidRDefault="00C42470" w:rsidP="00C42470">
      <w:pPr>
        <w:pStyle w:val="Heading3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1. NRF Scholarships (National Research Foundation)</w:t>
      </w:r>
    </w:p>
    <w:p w14:paraId="5925EBB7" w14:textId="77777777" w:rsidR="00C42470" w:rsidRDefault="00C42470" w:rsidP="002742A2">
      <w:pPr>
        <w:pStyle w:val="NormalWeb"/>
        <w:numPr>
          <w:ilvl w:val="0"/>
          <w:numId w:val="147"/>
        </w:numPr>
      </w:pPr>
      <w:r>
        <w:t xml:space="preserve">For </w:t>
      </w:r>
      <w:r>
        <w:rPr>
          <w:rStyle w:val="Strong"/>
        </w:rPr>
        <w:t>Master’s, PhD, and postdoctoral studies</w:t>
      </w:r>
      <w:r>
        <w:t xml:space="preserve"> in South Africa</w:t>
      </w:r>
    </w:p>
    <w:p w14:paraId="1ED0BA74" w14:textId="77777777" w:rsidR="00C42470" w:rsidRDefault="00C42470" w:rsidP="002742A2">
      <w:pPr>
        <w:pStyle w:val="NormalWeb"/>
        <w:numPr>
          <w:ilvl w:val="0"/>
          <w:numId w:val="147"/>
        </w:numPr>
      </w:pPr>
      <w:r>
        <w:t>Open to both South African and international students</w:t>
      </w:r>
    </w:p>
    <w:p w14:paraId="488DA7FE" w14:textId="77777777" w:rsidR="00C42470" w:rsidRDefault="00C42470" w:rsidP="002742A2">
      <w:pPr>
        <w:pStyle w:val="NormalWeb"/>
        <w:numPr>
          <w:ilvl w:val="0"/>
          <w:numId w:val="147"/>
        </w:numPr>
      </w:pPr>
      <w:r>
        <w:t>Must have high academic performance and research interest</w:t>
      </w:r>
    </w:p>
    <w:p w14:paraId="7D72896C" w14:textId="77777777" w:rsidR="00C42470" w:rsidRDefault="00C42470" w:rsidP="002742A2">
      <w:pPr>
        <w:pStyle w:val="NormalWeb"/>
        <w:numPr>
          <w:ilvl w:val="0"/>
          <w:numId w:val="147"/>
        </w:numPr>
      </w:pPr>
      <w:r>
        <w:t>Covers tuition, research costs, and stipend</w:t>
      </w:r>
    </w:p>
    <w:p w14:paraId="2E0EDF62" w14:textId="77777777" w:rsidR="00C42470" w:rsidRDefault="00C42470" w:rsidP="00C42470">
      <w:pPr>
        <w:pStyle w:val="Heading3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2. MasterCard Foundation Scholarship</w:t>
      </w:r>
    </w:p>
    <w:p w14:paraId="0B9C82DA" w14:textId="77777777" w:rsidR="00C42470" w:rsidRDefault="00C42470" w:rsidP="002742A2">
      <w:pPr>
        <w:pStyle w:val="NormalWeb"/>
        <w:numPr>
          <w:ilvl w:val="0"/>
          <w:numId w:val="148"/>
        </w:numPr>
      </w:pPr>
      <w:r>
        <w:t xml:space="preserve">For </w:t>
      </w:r>
      <w:r>
        <w:rPr>
          <w:rStyle w:val="Strong"/>
        </w:rPr>
        <w:t>academically talented but financially disadvantaged African students</w:t>
      </w:r>
    </w:p>
    <w:p w14:paraId="0E54AD48" w14:textId="77777777" w:rsidR="00C42470" w:rsidRDefault="00C42470" w:rsidP="002742A2">
      <w:pPr>
        <w:pStyle w:val="NormalWeb"/>
        <w:numPr>
          <w:ilvl w:val="0"/>
          <w:numId w:val="148"/>
        </w:numPr>
      </w:pPr>
      <w:r>
        <w:t>Covers full tuition, accommodation, books, and living expenses</w:t>
      </w:r>
    </w:p>
    <w:p w14:paraId="61884C97" w14:textId="77777777" w:rsidR="00C42470" w:rsidRDefault="00C42470" w:rsidP="002742A2">
      <w:pPr>
        <w:pStyle w:val="NormalWeb"/>
        <w:numPr>
          <w:ilvl w:val="0"/>
          <w:numId w:val="148"/>
        </w:numPr>
      </w:pPr>
      <w:r>
        <w:t>Offered at UCT and other African partner universities</w:t>
      </w:r>
    </w:p>
    <w:p w14:paraId="44EF27DA" w14:textId="77777777" w:rsidR="00C42470" w:rsidRDefault="00C42470" w:rsidP="002742A2">
      <w:pPr>
        <w:pStyle w:val="NormalWeb"/>
        <w:numPr>
          <w:ilvl w:val="0"/>
          <w:numId w:val="148"/>
        </w:numPr>
      </w:pPr>
      <w:r>
        <w:t>Focus on leadership and community engagement</w:t>
      </w:r>
    </w:p>
    <w:p w14:paraId="25D8BEB9" w14:textId="77777777" w:rsidR="00C42470" w:rsidRPr="00913FF7" w:rsidRDefault="00C42470" w:rsidP="00C42470">
      <w:pPr>
        <w:pStyle w:val="NormalWeb"/>
        <w:rPr>
          <w:b/>
          <w:color w:val="FF0000"/>
          <w:sz w:val="36"/>
          <w:szCs w:val="36"/>
        </w:rPr>
      </w:pPr>
      <w:r w:rsidRPr="00913FF7">
        <w:rPr>
          <w:b/>
          <w:color w:val="FF0000"/>
          <w:sz w:val="36"/>
          <w:szCs w:val="36"/>
        </w:rPr>
        <w:lastRenderedPageBreak/>
        <w:t xml:space="preserve">8.UNIVERSITIES OF SOUTH </w:t>
      </w:r>
      <w:proofErr w:type="gramStart"/>
      <w:r w:rsidRPr="00913FF7">
        <w:rPr>
          <w:b/>
          <w:color w:val="FF0000"/>
          <w:sz w:val="36"/>
          <w:szCs w:val="36"/>
        </w:rPr>
        <w:t>KOREA:-</w:t>
      </w:r>
      <w:proofErr w:type="gramEnd"/>
    </w:p>
    <w:p w14:paraId="07198199" w14:textId="77777777" w:rsidR="00F8642D" w:rsidRDefault="00F8642D" w:rsidP="00F8642D">
      <w:pPr>
        <w:pStyle w:val="Heading2"/>
      </w:pPr>
      <w:r>
        <w:rPr>
          <w:rStyle w:val="Strong"/>
          <w:b/>
          <w:bCs/>
        </w:rPr>
        <w:t>1. Seoul National University (SNU)</w:t>
      </w:r>
    </w:p>
    <w:p w14:paraId="788D7B82" w14:textId="77777777" w:rsidR="00F8642D" w:rsidRDefault="00F8642D" w:rsidP="00F8642D">
      <w:pPr>
        <w:pStyle w:val="NormalWeb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Emphasis"/>
        </w:rPr>
        <w:t>Scholarship: SNU President Fellowship (SPF)</w:t>
      </w:r>
    </w:p>
    <w:p w14:paraId="66C81B84" w14:textId="77777777" w:rsidR="00F8642D" w:rsidRDefault="00F8642D" w:rsidP="00F8642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25D4895F" w14:textId="77777777" w:rsidR="00F8642D" w:rsidRDefault="00F8642D" w:rsidP="002742A2">
      <w:pPr>
        <w:pStyle w:val="NormalWeb"/>
        <w:numPr>
          <w:ilvl w:val="0"/>
          <w:numId w:val="149"/>
        </w:numPr>
      </w:pPr>
      <w:r>
        <w:t xml:space="preserve">For </w:t>
      </w:r>
      <w:r>
        <w:rPr>
          <w:rStyle w:val="Strong"/>
        </w:rPr>
        <w:t>PhD applicants</w:t>
      </w:r>
      <w:r>
        <w:t xml:space="preserve"> from developing countries</w:t>
      </w:r>
    </w:p>
    <w:p w14:paraId="65A6C2FF" w14:textId="77777777" w:rsidR="00F8642D" w:rsidRDefault="00F8642D" w:rsidP="002742A2">
      <w:pPr>
        <w:pStyle w:val="NormalWeb"/>
        <w:numPr>
          <w:ilvl w:val="0"/>
          <w:numId w:val="149"/>
        </w:numPr>
      </w:pPr>
      <w:r>
        <w:t>Must be a faculty member at a university in a developing country</w:t>
      </w:r>
    </w:p>
    <w:p w14:paraId="4993A766" w14:textId="77777777" w:rsidR="00F8642D" w:rsidRDefault="00F8642D" w:rsidP="002742A2">
      <w:pPr>
        <w:pStyle w:val="NormalWeb"/>
        <w:numPr>
          <w:ilvl w:val="0"/>
          <w:numId w:val="149"/>
        </w:numPr>
      </w:pPr>
      <w:r>
        <w:t>Excellent academic record and research potential</w:t>
      </w:r>
    </w:p>
    <w:p w14:paraId="4089CA13" w14:textId="77777777" w:rsidR="00F8642D" w:rsidRDefault="00F8642D" w:rsidP="002742A2">
      <w:pPr>
        <w:pStyle w:val="NormalWeb"/>
        <w:numPr>
          <w:ilvl w:val="0"/>
          <w:numId w:val="149"/>
        </w:numPr>
      </w:pPr>
      <w:r>
        <w:t>Proof of English proficiency (TOEFL/IELTS or equivalent)</w:t>
      </w:r>
    </w:p>
    <w:p w14:paraId="011A0277" w14:textId="77777777" w:rsidR="00F8642D" w:rsidRDefault="00F8642D" w:rsidP="002742A2">
      <w:pPr>
        <w:pStyle w:val="NormalWeb"/>
        <w:numPr>
          <w:ilvl w:val="0"/>
          <w:numId w:val="149"/>
        </w:numPr>
      </w:pPr>
      <w:r>
        <w:t>Bachelor’s and Master’s degrees in related field</w:t>
      </w:r>
    </w:p>
    <w:p w14:paraId="5DDD2E40" w14:textId="77777777" w:rsidR="00F8642D" w:rsidRDefault="00F8642D" w:rsidP="00F8642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09442EBD" w14:textId="77777777" w:rsidR="00F8642D" w:rsidRDefault="00F8642D" w:rsidP="002742A2">
      <w:pPr>
        <w:pStyle w:val="NormalWeb"/>
        <w:numPr>
          <w:ilvl w:val="0"/>
          <w:numId w:val="150"/>
        </w:numPr>
      </w:pPr>
      <w:r>
        <w:rPr>
          <w:rStyle w:val="Strong"/>
        </w:rPr>
        <w:t>Engineering &amp; Technology</w:t>
      </w:r>
      <w:r>
        <w:t xml:space="preserve"> (Mechanical, Electrical, Civil, Computer Science)</w:t>
      </w:r>
    </w:p>
    <w:p w14:paraId="17C1AD4E" w14:textId="77777777" w:rsidR="00F8642D" w:rsidRDefault="00F8642D" w:rsidP="002742A2">
      <w:pPr>
        <w:pStyle w:val="NormalWeb"/>
        <w:numPr>
          <w:ilvl w:val="0"/>
          <w:numId w:val="150"/>
        </w:numPr>
      </w:pPr>
      <w:r>
        <w:rPr>
          <w:rStyle w:val="Strong"/>
        </w:rPr>
        <w:t>Natural Sciences</w:t>
      </w:r>
      <w:r>
        <w:t xml:space="preserve"> (Biology, Chemistry, Physics, Mathematics)</w:t>
      </w:r>
    </w:p>
    <w:p w14:paraId="7C2235FD" w14:textId="77777777" w:rsidR="00F8642D" w:rsidRDefault="00F8642D" w:rsidP="002742A2">
      <w:pPr>
        <w:pStyle w:val="NormalWeb"/>
        <w:numPr>
          <w:ilvl w:val="0"/>
          <w:numId w:val="150"/>
        </w:numPr>
      </w:pPr>
      <w:r>
        <w:rPr>
          <w:rStyle w:val="Strong"/>
        </w:rPr>
        <w:t>Humanities</w:t>
      </w:r>
      <w:r>
        <w:t xml:space="preserve"> (History, Philosophy, Languages)</w:t>
      </w:r>
    </w:p>
    <w:p w14:paraId="477E3501" w14:textId="77777777" w:rsidR="00F8642D" w:rsidRDefault="00F8642D" w:rsidP="002742A2">
      <w:pPr>
        <w:pStyle w:val="NormalWeb"/>
        <w:numPr>
          <w:ilvl w:val="0"/>
          <w:numId w:val="150"/>
        </w:numPr>
      </w:pPr>
      <w:r>
        <w:rPr>
          <w:rStyle w:val="Strong"/>
        </w:rPr>
        <w:t>Social Sciences</w:t>
      </w:r>
      <w:r>
        <w:t xml:space="preserve"> (Sociology, Political Science, Psychology)</w:t>
      </w:r>
    </w:p>
    <w:p w14:paraId="4FC43836" w14:textId="77777777" w:rsidR="00F8642D" w:rsidRDefault="00F8642D" w:rsidP="002742A2">
      <w:pPr>
        <w:pStyle w:val="NormalWeb"/>
        <w:numPr>
          <w:ilvl w:val="0"/>
          <w:numId w:val="150"/>
        </w:numPr>
      </w:pPr>
      <w:r>
        <w:rPr>
          <w:rStyle w:val="Strong"/>
        </w:rPr>
        <w:t>Business Administration &amp; Economics</w:t>
      </w:r>
    </w:p>
    <w:p w14:paraId="35AD4915" w14:textId="77777777" w:rsidR="00F8642D" w:rsidRDefault="00F8642D" w:rsidP="002742A2">
      <w:pPr>
        <w:pStyle w:val="NormalWeb"/>
        <w:numPr>
          <w:ilvl w:val="0"/>
          <w:numId w:val="150"/>
        </w:numPr>
      </w:pPr>
      <w:r>
        <w:rPr>
          <w:rStyle w:val="Strong"/>
        </w:rPr>
        <w:t>Law</w:t>
      </w:r>
    </w:p>
    <w:p w14:paraId="53D97FD2" w14:textId="77777777" w:rsidR="00F8642D" w:rsidRDefault="00F8642D" w:rsidP="002742A2">
      <w:pPr>
        <w:pStyle w:val="NormalWeb"/>
        <w:numPr>
          <w:ilvl w:val="0"/>
          <w:numId w:val="150"/>
        </w:numPr>
      </w:pPr>
      <w:r>
        <w:rPr>
          <w:rStyle w:val="Strong"/>
        </w:rPr>
        <w:t>Education</w:t>
      </w:r>
    </w:p>
    <w:p w14:paraId="5A098948" w14:textId="77777777" w:rsidR="00F8642D" w:rsidRDefault="00F8642D" w:rsidP="002742A2">
      <w:pPr>
        <w:pStyle w:val="NormalWeb"/>
        <w:numPr>
          <w:ilvl w:val="0"/>
          <w:numId w:val="150"/>
        </w:numPr>
      </w:pPr>
      <w:r>
        <w:rPr>
          <w:rStyle w:val="Strong"/>
        </w:rPr>
        <w:t>Medicine, Public Health, Nursing</w:t>
      </w:r>
    </w:p>
    <w:p w14:paraId="3AE481DF" w14:textId="77777777" w:rsidR="00F8642D" w:rsidRDefault="00F8642D" w:rsidP="002742A2">
      <w:pPr>
        <w:pStyle w:val="NormalWeb"/>
        <w:numPr>
          <w:ilvl w:val="0"/>
          <w:numId w:val="150"/>
        </w:numPr>
      </w:pPr>
      <w:r>
        <w:rPr>
          <w:rStyle w:val="Strong"/>
        </w:rPr>
        <w:t>Fine Arts &amp; Music</w:t>
      </w:r>
    </w:p>
    <w:p w14:paraId="6B57255F" w14:textId="77777777" w:rsidR="00F8642D" w:rsidRDefault="00F8642D" w:rsidP="002742A2">
      <w:pPr>
        <w:pStyle w:val="NormalWeb"/>
        <w:numPr>
          <w:ilvl w:val="0"/>
          <w:numId w:val="150"/>
        </w:numPr>
      </w:pPr>
      <w:r>
        <w:rPr>
          <w:rStyle w:val="Strong"/>
        </w:rPr>
        <w:t>Agriculture &amp; Life Sciences</w:t>
      </w:r>
    </w:p>
    <w:p w14:paraId="094193CB" w14:textId="77777777" w:rsidR="00F8642D" w:rsidRDefault="00F8642D" w:rsidP="00F8642D">
      <w:pPr>
        <w:pStyle w:val="Heading2"/>
      </w:pPr>
      <w:r>
        <w:t xml:space="preserve"> </w:t>
      </w:r>
      <w:r>
        <w:rPr>
          <w:rStyle w:val="Strong"/>
          <w:b/>
          <w:bCs/>
        </w:rPr>
        <w:t>2. Korea University</w:t>
      </w:r>
    </w:p>
    <w:p w14:paraId="33CF83FA" w14:textId="77777777" w:rsidR="00F8642D" w:rsidRDefault="00F8642D" w:rsidP="00F8642D">
      <w:pPr>
        <w:pStyle w:val="NormalWeb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Emphasis"/>
        </w:rPr>
        <w:t>Offers various merit-based scholarships for international students</w:t>
      </w:r>
    </w:p>
    <w:p w14:paraId="3B06CE42" w14:textId="77777777" w:rsidR="00F8642D" w:rsidRDefault="00F8642D" w:rsidP="00F8642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0F239BE9" w14:textId="77777777" w:rsidR="00F8642D" w:rsidRDefault="00F8642D" w:rsidP="002742A2">
      <w:pPr>
        <w:pStyle w:val="NormalWeb"/>
        <w:numPr>
          <w:ilvl w:val="0"/>
          <w:numId w:val="151"/>
        </w:numPr>
      </w:pPr>
      <w:r>
        <w:t>International undergraduate or graduate applicant</w:t>
      </w:r>
    </w:p>
    <w:p w14:paraId="6420FCA1" w14:textId="77777777" w:rsidR="00F8642D" w:rsidRDefault="00F8642D" w:rsidP="002742A2">
      <w:pPr>
        <w:pStyle w:val="NormalWeb"/>
        <w:numPr>
          <w:ilvl w:val="0"/>
          <w:numId w:val="151"/>
        </w:numPr>
      </w:pPr>
      <w:r>
        <w:t>Strong academic background (GPA ≥ 3.0 or equivalent)</w:t>
      </w:r>
    </w:p>
    <w:p w14:paraId="60889529" w14:textId="77777777" w:rsidR="00F8642D" w:rsidRDefault="00F8642D" w:rsidP="002742A2">
      <w:pPr>
        <w:pStyle w:val="NormalWeb"/>
        <w:numPr>
          <w:ilvl w:val="0"/>
          <w:numId w:val="151"/>
        </w:numPr>
      </w:pPr>
      <w:r>
        <w:t>English proficiency (IELTS/TOEFL) or Korean (TOPIK)</w:t>
      </w:r>
    </w:p>
    <w:p w14:paraId="72CF3C94" w14:textId="77777777" w:rsidR="00F8642D" w:rsidRDefault="00F8642D" w:rsidP="002742A2">
      <w:pPr>
        <w:pStyle w:val="NormalWeb"/>
        <w:numPr>
          <w:ilvl w:val="0"/>
          <w:numId w:val="151"/>
        </w:numPr>
      </w:pPr>
      <w:r>
        <w:t>For some scholarships, separate application is needed after admission offer</w:t>
      </w:r>
    </w:p>
    <w:p w14:paraId="1353EF2E" w14:textId="77777777" w:rsidR="00F8642D" w:rsidRDefault="00F8642D" w:rsidP="00F8642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160B8377" w14:textId="77777777" w:rsidR="00F8642D" w:rsidRDefault="00F8642D" w:rsidP="002742A2">
      <w:pPr>
        <w:pStyle w:val="NormalWeb"/>
        <w:numPr>
          <w:ilvl w:val="0"/>
          <w:numId w:val="152"/>
        </w:numPr>
      </w:pPr>
      <w:r>
        <w:rPr>
          <w:rStyle w:val="Strong"/>
        </w:rPr>
        <w:t>Business Administration &amp; Economics</w:t>
      </w:r>
    </w:p>
    <w:p w14:paraId="52BF3835" w14:textId="77777777" w:rsidR="00F8642D" w:rsidRDefault="00F8642D" w:rsidP="002742A2">
      <w:pPr>
        <w:pStyle w:val="NormalWeb"/>
        <w:numPr>
          <w:ilvl w:val="0"/>
          <w:numId w:val="152"/>
        </w:numPr>
      </w:pPr>
      <w:r>
        <w:rPr>
          <w:rStyle w:val="Strong"/>
        </w:rPr>
        <w:t>International Studies</w:t>
      </w:r>
    </w:p>
    <w:p w14:paraId="0CDC2A24" w14:textId="77777777" w:rsidR="00F8642D" w:rsidRDefault="00F8642D" w:rsidP="002742A2">
      <w:pPr>
        <w:pStyle w:val="NormalWeb"/>
        <w:numPr>
          <w:ilvl w:val="0"/>
          <w:numId w:val="152"/>
        </w:numPr>
      </w:pPr>
      <w:r>
        <w:rPr>
          <w:rStyle w:val="Strong"/>
        </w:rPr>
        <w:t>Law &amp; Public Policy</w:t>
      </w:r>
    </w:p>
    <w:p w14:paraId="7549553B" w14:textId="77777777" w:rsidR="00F8642D" w:rsidRDefault="00F8642D" w:rsidP="002742A2">
      <w:pPr>
        <w:pStyle w:val="NormalWeb"/>
        <w:numPr>
          <w:ilvl w:val="0"/>
          <w:numId w:val="152"/>
        </w:numPr>
      </w:pPr>
      <w:r>
        <w:rPr>
          <w:rStyle w:val="Strong"/>
        </w:rPr>
        <w:lastRenderedPageBreak/>
        <w:t>Engineering</w:t>
      </w:r>
      <w:r>
        <w:t xml:space="preserve"> (Chemical, Civil, Electrical, Mechanical)</w:t>
      </w:r>
    </w:p>
    <w:p w14:paraId="1957B471" w14:textId="77777777" w:rsidR="00F8642D" w:rsidRDefault="00F8642D" w:rsidP="002742A2">
      <w:pPr>
        <w:pStyle w:val="NormalWeb"/>
        <w:numPr>
          <w:ilvl w:val="0"/>
          <w:numId w:val="152"/>
        </w:numPr>
      </w:pPr>
      <w:r>
        <w:rPr>
          <w:rStyle w:val="Strong"/>
        </w:rPr>
        <w:t>Computer Science &amp; AI</w:t>
      </w:r>
    </w:p>
    <w:p w14:paraId="54B21E34" w14:textId="77777777" w:rsidR="00F8642D" w:rsidRDefault="00F8642D" w:rsidP="002742A2">
      <w:pPr>
        <w:pStyle w:val="NormalWeb"/>
        <w:numPr>
          <w:ilvl w:val="0"/>
          <w:numId w:val="152"/>
        </w:numPr>
      </w:pPr>
      <w:r>
        <w:rPr>
          <w:rStyle w:val="Strong"/>
        </w:rPr>
        <w:t>Health Sciences, Biomedical Sciences</w:t>
      </w:r>
    </w:p>
    <w:p w14:paraId="503D91D9" w14:textId="77777777" w:rsidR="00F8642D" w:rsidRDefault="00F8642D" w:rsidP="002742A2">
      <w:pPr>
        <w:pStyle w:val="NormalWeb"/>
        <w:numPr>
          <w:ilvl w:val="0"/>
          <w:numId w:val="152"/>
        </w:numPr>
      </w:pPr>
      <w:r>
        <w:rPr>
          <w:rStyle w:val="Strong"/>
        </w:rPr>
        <w:t>Science</w:t>
      </w:r>
      <w:r>
        <w:t xml:space="preserve"> (Physics, Chemistry, Math)</w:t>
      </w:r>
    </w:p>
    <w:p w14:paraId="65110D51" w14:textId="77777777" w:rsidR="00F8642D" w:rsidRDefault="00F8642D" w:rsidP="002742A2">
      <w:pPr>
        <w:pStyle w:val="NormalWeb"/>
        <w:numPr>
          <w:ilvl w:val="0"/>
          <w:numId w:val="152"/>
        </w:numPr>
      </w:pPr>
      <w:r>
        <w:rPr>
          <w:rStyle w:val="Strong"/>
        </w:rPr>
        <w:t>Humanities &amp; Sociology</w:t>
      </w:r>
    </w:p>
    <w:p w14:paraId="5A38D44F" w14:textId="77777777" w:rsidR="00F8642D" w:rsidRDefault="00F8642D" w:rsidP="00F8642D">
      <w:pPr>
        <w:pStyle w:val="Heading2"/>
      </w:pPr>
      <w:r>
        <w:t xml:space="preserve"> </w:t>
      </w:r>
      <w:r>
        <w:rPr>
          <w:rStyle w:val="Strong"/>
          <w:b/>
          <w:bCs/>
        </w:rPr>
        <w:t>3. KAIST (Korea Advanced Institute of Science and Technology)</w:t>
      </w:r>
    </w:p>
    <w:p w14:paraId="5135CC84" w14:textId="77777777" w:rsidR="00F8642D" w:rsidRDefault="00F8642D" w:rsidP="00F8642D">
      <w:pPr>
        <w:pStyle w:val="NormalWeb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Emphasis"/>
        </w:rPr>
        <w:t>One of Asia's top science and engineering universities</w:t>
      </w:r>
    </w:p>
    <w:p w14:paraId="17F3BA6C" w14:textId="77777777" w:rsidR="00F8642D" w:rsidRDefault="00F8642D" w:rsidP="00F8642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7C438C3C" w14:textId="77777777" w:rsidR="00F8642D" w:rsidRDefault="00F8642D" w:rsidP="002742A2">
      <w:pPr>
        <w:pStyle w:val="NormalWeb"/>
        <w:numPr>
          <w:ilvl w:val="0"/>
          <w:numId w:val="153"/>
        </w:numPr>
      </w:pPr>
      <w:r>
        <w:t xml:space="preserve">International students for </w:t>
      </w:r>
      <w:r>
        <w:rPr>
          <w:rStyle w:val="Strong"/>
        </w:rPr>
        <w:t>undergraduate, Master’s, or PhD</w:t>
      </w:r>
    </w:p>
    <w:p w14:paraId="4667D32E" w14:textId="77777777" w:rsidR="00F8642D" w:rsidRDefault="00F8642D" w:rsidP="002742A2">
      <w:pPr>
        <w:pStyle w:val="NormalWeb"/>
        <w:numPr>
          <w:ilvl w:val="0"/>
          <w:numId w:val="153"/>
        </w:numPr>
      </w:pPr>
      <w:r>
        <w:t>Strong academic record (STEM background preferred)</w:t>
      </w:r>
    </w:p>
    <w:p w14:paraId="181D6F71" w14:textId="77777777" w:rsidR="00F8642D" w:rsidRDefault="00F8642D" w:rsidP="002742A2">
      <w:pPr>
        <w:pStyle w:val="NormalWeb"/>
        <w:numPr>
          <w:ilvl w:val="0"/>
          <w:numId w:val="153"/>
        </w:numPr>
      </w:pPr>
      <w:r>
        <w:t xml:space="preserve">English proficiency: TOEFL </w:t>
      </w:r>
      <w:proofErr w:type="spellStart"/>
      <w:r>
        <w:t>iBT</w:t>
      </w:r>
      <w:proofErr w:type="spellEnd"/>
      <w:r>
        <w:t xml:space="preserve"> ≥ 83, IELTS ≥ 6.5</w:t>
      </w:r>
    </w:p>
    <w:p w14:paraId="3C4912D3" w14:textId="77777777" w:rsidR="00F8642D" w:rsidRDefault="00F8642D" w:rsidP="002742A2">
      <w:pPr>
        <w:pStyle w:val="NormalWeb"/>
        <w:numPr>
          <w:ilvl w:val="0"/>
          <w:numId w:val="153"/>
        </w:numPr>
      </w:pPr>
      <w:r>
        <w:t>No Korean required; most programs are in English</w:t>
      </w:r>
    </w:p>
    <w:p w14:paraId="5A63FB26" w14:textId="77777777" w:rsidR="00F8642D" w:rsidRDefault="00F8642D" w:rsidP="002742A2">
      <w:pPr>
        <w:pStyle w:val="NormalWeb"/>
        <w:numPr>
          <w:ilvl w:val="0"/>
          <w:numId w:val="153"/>
        </w:numPr>
      </w:pPr>
      <w:r>
        <w:t>KAIST International Student Scholarship available (covers full tuition + stipend)</w:t>
      </w:r>
    </w:p>
    <w:p w14:paraId="48A6BA1E" w14:textId="77777777" w:rsidR="00F8642D" w:rsidRDefault="00F8642D" w:rsidP="00F8642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3F3EFE85" w14:textId="77777777" w:rsidR="00F8642D" w:rsidRDefault="00F8642D" w:rsidP="002742A2">
      <w:pPr>
        <w:pStyle w:val="NormalWeb"/>
        <w:numPr>
          <w:ilvl w:val="0"/>
          <w:numId w:val="154"/>
        </w:numPr>
      </w:pPr>
      <w:r>
        <w:rPr>
          <w:rStyle w:val="Strong"/>
        </w:rPr>
        <w:t>Electrical, Mechanical, Civil Engineering</w:t>
      </w:r>
    </w:p>
    <w:p w14:paraId="6EB70430" w14:textId="77777777" w:rsidR="00F8642D" w:rsidRDefault="00F8642D" w:rsidP="002742A2">
      <w:pPr>
        <w:pStyle w:val="NormalWeb"/>
        <w:numPr>
          <w:ilvl w:val="0"/>
          <w:numId w:val="154"/>
        </w:numPr>
      </w:pPr>
      <w:r>
        <w:rPr>
          <w:rStyle w:val="Strong"/>
        </w:rPr>
        <w:t>Computer Science &amp; IT</w:t>
      </w:r>
    </w:p>
    <w:p w14:paraId="7E289766" w14:textId="77777777" w:rsidR="00F8642D" w:rsidRDefault="00F8642D" w:rsidP="002742A2">
      <w:pPr>
        <w:pStyle w:val="NormalWeb"/>
        <w:numPr>
          <w:ilvl w:val="0"/>
          <w:numId w:val="154"/>
        </w:numPr>
      </w:pPr>
      <w:r>
        <w:rPr>
          <w:rStyle w:val="Strong"/>
        </w:rPr>
        <w:t>Biological Sciences, Brain Science</w:t>
      </w:r>
    </w:p>
    <w:p w14:paraId="76452EE5" w14:textId="77777777" w:rsidR="00F8642D" w:rsidRDefault="00F8642D" w:rsidP="002742A2">
      <w:pPr>
        <w:pStyle w:val="NormalWeb"/>
        <w:numPr>
          <w:ilvl w:val="0"/>
          <w:numId w:val="154"/>
        </w:numPr>
      </w:pPr>
      <w:r>
        <w:rPr>
          <w:rStyle w:val="Strong"/>
        </w:rPr>
        <w:t>Business &amp; Technology Management</w:t>
      </w:r>
    </w:p>
    <w:p w14:paraId="5724F75C" w14:textId="77777777" w:rsidR="00F8642D" w:rsidRDefault="00F8642D" w:rsidP="002742A2">
      <w:pPr>
        <w:pStyle w:val="NormalWeb"/>
        <w:numPr>
          <w:ilvl w:val="0"/>
          <w:numId w:val="154"/>
        </w:numPr>
      </w:pPr>
      <w:r>
        <w:rPr>
          <w:rStyle w:val="Strong"/>
        </w:rPr>
        <w:t>Mathematical Sciences</w:t>
      </w:r>
    </w:p>
    <w:p w14:paraId="40325B1D" w14:textId="77777777" w:rsidR="00F8642D" w:rsidRDefault="00F8642D" w:rsidP="002742A2">
      <w:pPr>
        <w:pStyle w:val="NormalWeb"/>
        <w:numPr>
          <w:ilvl w:val="0"/>
          <w:numId w:val="154"/>
        </w:numPr>
      </w:pPr>
      <w:r>
        <w:rPr>
          <w:rStyle w:val="Strong"/>
        </w:rPr>
        <w:t>Physics, Chemistry, Materials Science</w:t>
      </w:r>
    </w:p>
    <w:p w14:paraId="66DE4771" w14:textId="77777777" w:rsidR="00F8642D" w:rsidRDefault="00F8642D" w:rsidP="002742A2">
      <w:pPr>
        <w:pStyle w:val="NormalWeb"/>
        <w:numPr>
          <w:ilvl w:val="0"/>
          <w:numId w:val="154"/>
        </w:numPr>
      </w:pPr>
      <w:r>
        <w:rPr>
          <w:rStyle w:val="Strong"/>
        </w:rPr>
        <w:t>Nuclear &amp; Quantum Engineering</w:t>
      </w:r>
    </w:p>
    <w:p w14:paraId="7867A711" w14:textId="77777777" w:rsidR="00F8642D" w:rsidRDefault="00F8642D" w:rsidP="002742A2">
      <w:pPr>
        <w:pStyle w:val="NormalWeb"/>
        <w:numPr>
          <w:ilvl w:val="0"/>
          <w:numId w:val="154"/>
        </w:numPr>
      </w:pPr>
      <w:r>
        <w:rPr>
          <w:rStyle w:val="Strong"/>
        </w:rPr>
        <w:t>Industrial Design, Robotics, Aerospace</w:t>
      </w:r>
    </w:p>
    <w:p w14:paraId="3B814265" w14:textId="77777777" w:rsidR="00F8642D" w:rsidRDefault="00F8642D" w:rsidP="00F8642D">
      <w:pPr>
        <w:pStyle w:val="Heading2"/>
      </w:pPr>
      <w:r>
        <w:t xml:space="preserve"> </w:t>
      </w:r>
      <w:r>
        <w:rPr>
          <w:rStyle w:val="Strong"/>
          <w:b/>
          <w:bCs/>
        </w:rPr>
        <w:t>4. POSTECH (Pohang University of Science and Technology)</w:t>
      </w:r>
    </w:p>
    <w:p w14:paraId="68DCE30C" w14:textId="77777777" w:rsidR="00F8642D" w:rsidRDefault="00F8642D" w:rsidP="00F8642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7CFF32B3" w14:textId="77777777" w:rsidR="00F8642D" w:rsidRDefault="00F8642D" w:rsidP="002742A2">
      <w:pPr>
        <w:pStyle w:val="NormalWeb"/>
        <w:numPr>
          <w:ilvl w:val="0"/>
          <w:numId w:val="155"/>
        </w:numPr>
      </w:pPr>
      <w:r>
        <w:t xml:space="preserve">International students for </w:t>
      </w:r>
      <w:r>
        <w:rPr>
          <w:rStyle w:val="Strong"/>
        </w:rPr>
        <w:t>Bachelor's, Master's, and PhD programs</w:t>
      </w:r>
    </w:p>
    <w:p w14:paraId="6548FA15" w14:textId="77777777" w:rsidR="00F8642D" w:rsidRDefault="00F8642D" w:rsidP="002742A2">
      <w:pPr>
        <w:pStyle w:val="NormalWeb"/>
        <w:numPr>
          <w:ilvl w:val="0"/>
          <w:numId w:val="155"/>
        </w:numPr>
      </w:pPr>
      <w:r>
        <w:t>Academic excellence in science or engineering fields</w:t>
      </w:r>
    </w:p>
    <w:p w14:paraId="3BAED79D" w14:textId="77777777" w:rsidR="00F8642D" w:rsidRDefault="00F8642D" w:rsidP="002742A2">
      <w:pPr>
        <w:pStyle w:val="NormalWeb"/>
        <w:numPr>
          <w:ilvl w:val="0"/>
          <w:numId w:val="155"/>
        </w:numPr>
      </w:pPr>
      <w:r>
        <w:t>English proficiency: IELTS/TOEFL or equivalent</w:t>
      </w:r>
    </w:p>
    <w:p w14:paraId="3D926FA9" w14:textId="77777777" w:rsidR="00F8642D" w:rsidRDefault="00F8642D" w:rsidP="002742A2">
      <w:pPr>
        <w:pStyle w:val="NormalWeb"/>
        <w:numPr>
          <w:ilvl w:val="0"/>
          <w:numId w:val="155"/>
        </w:numPr>
      </w:pPr>
      <w:r>
        <w:t>Most programs conducted in English</w:t>
      </w:r>
    </w:p>
    <w:p w14:paraId="35D28721" w14:textId="77777777" w:rsidR="00F8642D" w:rsidRDefault="00F8642D" w:rsidP="00F8642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6896C392" w14:textId="77777777" w:rsidR="00F8642D" w:rsidRDefault="00F8642D" w:rsidP="002742A2">
      <w:pPr>
        <w:pStyle w:val="NormalWeb"/>
        <w:numPr>
          <w:ilvl w:val="0"/>
          <w:numId w:val="156"/>
        </w:numPr>
      </w:pPr>
      <w:r>
        <w:rPr>
          <w:rStyle w:val="Strong"/>
        </w:rPr>
        <w:t>Mechanical, Electrical, Chemical, Civil Engineering</w:t>
      </w:r>
    </w:p>
    <w:p w14:paraId="7AD995EC" w14:textId="77777777" w:rsidR="00F8642D" w:rsidRDefault="00F8642D" w:rsidP="002742A2">
      <w:pPr>
        <w:pStyle w:val="NormalWeb"/>
        <w:numPr>
          <w:ilvl w:val="0"/>
          <w:numId w:val="156"/>
        </w:numPr>
      </w:pPr>
      <w:r>
        <w:rPr>
          <w:rStyle w:val="Strong"/>
        </w:rPr>
        <w:lastRenderedPageBreak/>
        <w:t>Materials Science &amp; Metallurgy</w:t>
      </w:r>
    </w:p>
    <w:p w14:paraId="08596F6E" w14:textId="77777777" w:rsidR="00F8642D" w:rsidRDefault="00F8642D" w:rsidP="002742A2">
      <w:pPr>
        <w:pStyle w:val="NormalWeb"/>
        <w:numPr>
          <w:ilvl w:val="0"/>
          <w:numId w:val="156"/>
        </w:numPr>
      </w:pPr>
      <w:r>
        <w:rPr>
          <w:rStyle w:val="Strong"/>
        </w:rPr>
        <w:t>Computer Science &amp; AI</w:t>
      </w:r>
    </w:p>
    <w:p w14:paraId="6A1489A1" w14:textId="77777777" w:rsidR="00F8642D" w:rsidRDefault="00F8642D" w:rsidP="002742A2">
      <w:pPr>
        <w:pStyle w:val="NormalWeb"/>
        <w:numPr>
          <w:ilvl w:val="0"/>
          <w:numId w:val="156"/>
        </w:numPr>
      </w:pPr>
      <w:r>
        <w:rPr>
          <w:rStyle w:val="Strong"/>
        </w:rPr>
        <w:t>Mathematics, Physics, Chemistry</w:t>
      </w:r>
    </w:p>
    <w:p w14:paraId="30F0C7F2" w14:textId="77777777" w:rsidR="00F8642D" w:rsidRDefault="00F8642D" w:rsidP="002742A2">
      <w:pPr>
        <w:pStyle w:val="NormalWeb"/>
        <w:numPr>
          <w:ilvl w:val="0"/>
          <w:numId w:val="156"/>
        </w:numPr>
      </w:pPr>
      <w:r>
        <w:rPr>
          <w:rStyle w:val="Strong"/>
        </w:rPr>
        <w:t>Life Sciences &amp; Bioengineering</w:t>
      </w:r>
    </w:p>
    <w:p w14:paraId="20335C51" w14:textId="77777777" w:rsidR="00F8642D" w:rsidRDefault="00F8642D" w:rsidP="002742A2">
      <w:pPr>
        <w:pStyle w:val="NormalWeb"/>
        <w:numPr>
          <w:ilvl w:val="0"/>
          <w:numId w:val="156"/>
        </w:numPr>
      </w:pPr>
      <w:r>
        <w:rPr>
          <w:rStyle w:val="Strong"/>
        </w:rPr>
        <w:t>Nano Science and Technology</w:t>
      </w:r>
    </w:p>
    <w:p w14:paraId="6D695B40" w14:textId="77777777" w:rsidR="00F8642D" w:rsidRDefault="00F8642D" w:rsidP="00F8642D">
      <w:pPr>
        <w:pStyle w:val="Heading2"/>
      </w:pPr>
      <w:r>
        <w:t xml:space="preserve"> </w:t>
      </w:r>
      <w:r>
        <w:rPr>
          <w:rStyle w:val="Strong"/>
          <w:b/>
          <w:bCs/>
        </w:rPr>
        <w:t>5. Yonsei University</w:t>
      </w:r>
    </w:p>
    <w:p w14:paraId="7DDE9F8E" w14:textId="77777777" w:rsidR="00F8642D" w:rsidRDefault="00F8642D" w:rsidP="00F8642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609C0DC9" w14:textId="77777777" w:rsidR="00F8642D" w:rsidRDefault="00F8642D" w:rsidP="002742A2">
      <w:pPr>
        <w:pStyle w:val="NormalWeb"/>
        <w:numPr>
          <w:ilvl w:val="0"/>
          <w:numId w:val="157"/>
        </w:numPr>
      </w:pPr>
      <w:r>
        <w:t>International undergraduate and graduate applicants</w:t>
      </w:r>
    </w:p>
    <w:p w14:paraId="5DC9B3F4" w14:textId="77777777" w:rsidR="00F8642D" w:rsidRDefault="00F8642D" w:rsidP="002742A2">
      <w:pPr>
        <w:pStyle w:val="NormalWeb"/>
        <w:numPr>
          <w:ilvl w:val="0"/>
          <w:numId w:val="157"/>
        </w:numPr>
      </w:pPr>
      <w:r>
        <w:t>English proficiency (or Korean TOPIK Level 3+)</w:t>
      </w:r>
    </w:p>
    <w:p w14:paraId="1E0992FA" w14:textId="77777777" w:rsidR="00F8642D" w:rsidRDefault="00F8642D" w:rsidP="002742A2">
      <w:pPr>
        <w:pStyle w:val="NormalWeb"/>
        <w:numPr>
          <w:ilvl w:val="0"/>
          <w:numId w:val="157"/>
        </w:numPr>
      </w:pPr>
      <w:r>
        <w:t>Academic excellence (GPA 3.0+ or equivalent)</w:t>
      </w:r>
    </w:p>
    <w:p w14:paraId="7058338B" w14:textId="77777777" w:rsidR="00F8642D" w:rsidRDefault="00F8642D" w:rsidP="002742A2">
      <w:pPr>
        <w:pStyle w:val="NormalWeb"/>
        <w:numPr>
          <w:ilvl w:val="0"/>
          <w:numId w:val="157"/>
        </w:numPr>
      </w:pPr>
      <w:r>
        <w:t>Some merit-based and need-based scholarships available</w:t>
      </w:r>
    </w:p>
    <w:p w14:paraId="02BE5A94" w14:textId="77777777" w:rsidR="00F8642D" w:rsidRDefault="00F8642D" w:rsidP="00F8642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5BA595A3" w14:textId="77777777" w:rsidR="00F8642D" w:rsidRDefault="00F8642D" w:rsidP="002742A2">
      <w:pPr>
        <w:pStyle w:val="NormalWeb"/>
        <w:numPr>
          <w:ilvl w:val="0"/>
          <w:numId w:val="158"/>
        </w:numPr>
      </w:pPr>
      <w:r>
        <w:rPr>
          <w:rStyle w:val="Strong"/>
        </w:rPr>
        <w:t>International Studies</w:t>
      </w:r>
    </w:p>
    <w:p w14:paraId="7A6A7F0E" w14:textId="77777777" w:rsidR="00F8642D" w:rsidRDefault="00F8642D" w:rsidP="002742A2">
      <w:pPr>
        <w:pStyle w:val="NormalWeb"/>
        <w:numPr>
          <w:ilvl w:val="0"/>
          <w:numId w:val="158"/>
        </w:numPr>
      </w:pPr>
      <w:r>
        <w:rPr>
          <w:rStyle w:val="Strong"/>
        </w:rPr>
        <w:t>Business &amp; Economics</w:t>
      </w:r>
    </w:p>
    <w:p w14:paraId="6299420E" w14:textId="77777777" w:rsidR="00F8642D" w:rsidRDefault="00F8642D" w:rsidP="002742A2">
      <w:pPr>
        <w:pStyle w:val="NormalWeb"/>
        <w:numPr>
          <w:ilvl w:val="0"/>
          <w:numId w:val="158"/>
        </w:numPr>
      </w:pPr>
      <w:r>
        <w:rPr>
          <w:rStyle w:val="Strong"/>
        </w:rPr>
        <w:t>Engineering &amp; IT</w:t>
      </w:r>
    </w:p>
    <w:p w14:paraId="2C880A99" w14:textId="77777777" w:rsidR="00F8642D" w:rsidRDefault="00F8642D" w:rsidP="002742A2">
      <w:pPr>
        <w:pStyle w:val="NormalWeb"/>
        <w:numPr>
          <w:ilvl w:val="0"/>
          <w:numId w:val="158"/>
        </w:numPr>
      </w:pPr>
      <w:r>
        <w:rPr>
          <w:rStyle w:val="Strong"/>
        </w:rPr>
        <w:t>Social Sciences &amp; Law</w:t>
      </w:r>
    </w:p>
    <w:p w14:paraId="7A0B5E8E" w14:textId="77777777" w:rsidR="00F8642D" w:rsidRDefault="00F8642D" w:rsidP="002742A2">
      <w:pPr>
        <w:pStyle w:val="NormalWeb"/>
        <w:numPr>
          <w:ilvl w:val="0"/>
          <w:numId w:val="158"/>
        </w:numPr>
      </w:pPr>
      <w:r>
        <w:rPr>
          <w:rStyle w:val="Strong"/>
        </w:rPr>
        <w:t>Humanities, Korean Language &amp; Culture</w:t>
      </w:r>
    </w:p>
    <w:p w14:paraId="213758A9" w14:textId="77777777" w:rsidR="00F8642D" w:rsidRDefault="00F8642D" w:rsidP="002742A2">
      <w:pPr>
        <w:pStyle w:val="NormalWeb"/>
        <w:numPr>
          <w:ilvl w:val="0"/>
          <w:numId w:val="158"/>
        </w:numPr>
      </w:pPr>
      <w:r>
        <w:rPr>
          <w:rStyle w:val="Strong"/>
        </w:rPr>
        <w:t>Science (Physics, Chemistry, Biology, Math)</w:t>
      </w:r>
    </w:p>
    <w:p w14:paraId="63511499" w14:textId="77777777" w:rsidR="00F8642D" w:rsidRDefault="00F8642D" w:rsidP="002742A2">
      <w:pPr>
        <w:pStyle w:val="NormalWeb"/>
        <w:numPr>
          <w:ilvl w:val="0"/>
          <w:numId w:val="158"/>
        </w:numPr>
      </w:pPr>
      <w:r>
        <w:rPr>
          <w:rStyle w:val="Strong"/>
        </w:rPr>
        <w:t>Medicine, Public Health, Nursing</w:t>
      </w:r>
    </w:p>
    <w:p w14:paraId="38901D2E" w14:textId="77777777" w:rsidR="00F8642D" w:rsidRDefault="00F8642D" w:rsidP="002742A2">
      <w:pPr>
        <w:pStyle w:val="NormalWeb"/>
        <w:numPr>
          <w:ilvl w:val="0"/>
          <w:numId w:val="158"/>
        </w:numPr>
      </w:pPr>
      <w:r>
        <w:rPr>
          <w:rStyle w:val="Strong"/>
        </w:rPr>
        <w:t>Music, Fine Arts, Theology</w:t>
      </w:r>
    </w:p>
    <w:p w14:paraId="0BBC4142" w14:textId="77777777" w:rsidR="00F8642D" w:rsidRDefault="00F8642D" w:rsidP="00F8642D">
      <w:pPr>
        <w:pStyle w:val="Heading2"/>
      </w:pPr>
      <w:r>
        <w:rPr>
          <w:rFonts w:ascii="Segoe UI Emoji" w:hAnsi="Segoe UI Emoji" w:cs="Segoe UI Emoji"/>
        </w:rPr>
        <w:t>💰</w:t>
      </w:r>
      <w:r>
        <w:t xml:space="preserve"> </w:t>
      </w:r>
      <w:r>
        <w:rPr>
          <w:rStyle w:val="Strong"/>
          <w:b/>
          <w:bCs/>
        </w:rPr>
        <w:t>Global Korea Scholarship (GKS) – Government-funded</w:t>
      </w:r>
    </w:p>
    <w:p w14:paraId="502048C2" w14:textId="77777777" w:rsidR="00F8642D" w:rsidRDefault="00F8642D" w:rsidP="00F8642D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019414C5" w14:textId="77777777" w:rsidR="00F8642D" w:rsidRDefault="00F8642D" w:rsidP="002742A2">
      <w:pPr>
        <w:pStyle w:val="NormalWeb"/>
        <w:numPr>
          <w:ilvl w:val="0"/>
          <w:numId w:val="159"/>
        </w:numPr>
      </w:pPr>
      <w:r>
        <w:t xml:space="preserve">Open to </w:t>
      </w:r>
      <w:r>
        <w:rPr>
          <w:rStyle w:val="Strong"/>
        </w:rPr>
        <w:t>non-Korean citizens</w:t>
      </w:r>
      <w:r>
        <w:t xml:space="preserve"> applying for undergraduate or graduate study</w:t>
      </w:r>
    </w:p>
    <w:p w14:paraId="28ED7853" w14:textId="77777777" w:rsidR="00F8642D" w:rsidRDefault="00F8642D" w:rsidP="002742A2">
      <w:pPr>
        <w:pStyle w:val="NormalWeb"/>
        <w:numPr>
          <w:ilvl w:val="0"/>
          <w:numId w:val="159"/>
        </w:numPr>
      </w:pPr>
      <w:r>
        <w:t>GPA ≥ 80% or in top 20% of class</w:t>
      </w:r>
    </w:p>
    <w:p w14:paraId="392DC8D1" w14:textId="77777777" w:rsidR="00F8642D" w:rsidRDefault="00F8642D" w:rsidP="002742A2">
      <w:pPr>
        <w:pStyle w:val="NormalWeb"/>
        <w:numPr>
          <w:ilvl w:val="0"/>
          <w:numId w:val="159"/>
        </w:numPr>
      </w:pPr>
      <w:r>
        <w:t>Must be under 25 (for undergrad) or 40 (for postgrad)</w:t>
      </w:r>
    </w:p>
    <w:p w14:paraId="2C7DD5E7" w14:textId="77777777" w:rsidR="00F8642D" w:rsidRDefault="00F8642D" w:rsidP="002742A2">
      <w:pPr>
        <w:pStyle w:val="NormalWeb"/>
        <w:numPr>
          <w:ilvl w:val="0"/>
          <w:numId w:val="159"/>
        </w:numPr>
      </w:pPr>
      <w:r>
        <w:t>Must apply through Korean embassy or university track</w:t>
      </w:r>
    </w:p>
    <w:p w14:paraId="7283C426" w14:textId="77777777" w:rsidR="00F8642D" w:rsidRDefault="00F8642D" w:rsidP="002742A2">
      <w:pPr>
        <w:pStyle w:val="NormalWeb"/>
        <w:numPr>
          <w:ilvl w:val="0"/>
          <w:numId w:val="159"/>
        </w:numPr>
      </w:pPr>
      <w:r>
        <w:t xml:space="preserve">Covers </w:t>
      </w:r>
      <w:r>
        <w:rPr>
          <w:rStyle w:val="Strong"/>
        </w:rPr>
        <w:t>full tuition, airfare, living allowance, insurance</w:t>
      </w:r>
    </w:p>
    <w:p w14:paraId="4408DFB7" w14:textId="77777777" w:rsidR="00F8642D" w:rsidRDefault="00F8642D" w:rsidP="00F8642D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Supported</w:t>
      </w:r>
    </w:p>
    <w:p w14:paraId="237B3757" w14:textId="77777777" w:rsidR="00F8642D" w:rsidRDefault="00F8642D" w:rsidP="002742A2">
      <w:pPr>
        <w:pStyle w:val="NormalWeb"/>
        <w:numPr>
          <w:ilvl w:val="0"/>
          <w:numId w:val="160"/>
        </w:numPr>
      </w:pPr>
      <w:r>
        <w:t>GKS applies to most disciplines at participating universities including:</w:t>
      </w:r>
    </w:p>
    <w:p w14:paraId="4906BF80" w14:textId="77777777" w:rsidR="00F8642D" w:rsidRPr="00F8642D" w:rsidRDefault="00F8642D" w:rsidP="002742A2">
      <w:pPr>
        <w:pStyle w:val="NormalWeb"/>
        <w:numPr>
          <w:ilvl w:val="1"/>
          <w:numId w:val="160"/>
        </w:numPr>
        <w:rPr>
          <w:rStyle w:val="Strong"/>
          <w:b w:val="0"/>
          <w:bCs w:val="0"/>
        </w:rPr>
      </w:pPr>
      <w:r>
        <w:rPr>
          <w:rStyle w:val="Strong"/>
        </w:rPr>
        <w:t>Engineering</w:t>
      </w:r>
      <w:r>
        <w:t xml:space="preserve">, </w:t>
      </w:r>
      <w:r>
        <w:rPr>
          <w:rStyle w:val="Strong"/>
        </w:rPr>
        <w:t>Sciences</w:t>
      </w:r>
      <w:r>
        <w:t xml:space="preserve">, </w:t>
      </w:r>
      <w:r>
        <w:rPr>
          <w:rStyle w:val="Strong"/>
        </w:rPr>
        <w:t>Business</w:t>
      </w:r>
      <w:r>
        <w:t xml:space="preserve">, </w:t>
      </w:r>
      <w:r>
        <w:rPr>
          <w:rStyle w:val="Strong"/>
        </w:rPr>
        <w:t>Humanities</w:t>
      </w:r>
      <w:r>
        <w:t xml:space="preserve">, </w:t>
      </w:r>
      <w:r>
        <w:rPr>
          <w:rStyle w:val="Strong"/>
        </w:rPr>
        <w:t>Arts</w:t>
      </w:r>
      <w:r>
        <w:t xml:space="preserve">, </w:t>
      </w:r>
      <w:r>
        <w:rPr>
          <w:rStyle w:val="Strong"/>
        </w:rPr>
        <w:t>Social Sciences</w:t>
      </w:r>
      <w:r>
        <w:t xml:space="preserve">, </w:t>
      </w:r>
      <w:r>
        <w:rPr>
          <w:rStyle w:val="Strong"/>
        </w:rPr>
        <w:t>Health Science</w:t>
      </w:r>
    </w:p>
    <w:p w14:paraId="22ED6280" w14:textId="77777777" w:rsidR="00F8642D" w:rsidRPr="00913FF7" w:rsidRDefault="00F8642D" w:rsidP="00F8642D">
      <w:pPr>
        <w:pStyle w:val="NormalWeb"/>
        <w:rPr>
          <w:b/>
          <w:color w:val="FF0000"/>
          <w:sz w:val="36"/>
          <w:szCs w:val="36"/>
        </w:rPr>
      </w:pPr>
      <w:r w:rsidRPr="00913FF7">
        <w:rPr>
          <w:b/>
          <w:color w:val="FF0000"/>
          <w:sz w:val="36"/>
          <w:szCs w:val="36"/>
        </w:rPr>
        <w:t xml:space="preserve">9.UNIVERSITIES OF </w:t>
      </w:r>
      <w:proofErr w:type="gramStart"/>
      <w:r w:rsidR="00913FF7" w:rsidRPr="00913FF7">
        <w:rPr>
          <w:b/>
          <w:color w:val="FF0000"/>
          <w:sz w:val="36"/>
          <w:szCs w:val="36"/>
        </w:rPr>
        <w:t>NEWZELAND</w:t>
      </w:r>
      <w:r w:rsidRPr="00913FF7">
        <w:rPr>
          <w:b/>
          <w:color w:val="FF0000"/>
          <w:sz w:val="36"/>
          <w:szCs w:val="36"/>
        </w:rPr>
        <w:t>:-</w:t>
      </w:r>
      <w:proofErr w:type="gramEnd"/>
    </w:p>
    <w:p w14:paraId="07E8898B" w14:textId="77777777" w:rsidR="00913FF7" w:rsidRDefault="00913FF7" w:rsidP="00913FF7">
      <w:pPr>
        <w:pStyle w:val="Heading3"/>
        <w:rPr>
          <w:rStyle w:val="Strong"/>
          <w:b/>
          <w:bCs/>
        </w:rPr>
      </w:pPr>
      <w:r>
        <w:rPr>
          <w:rFonts w:ascii="Segoe UI Emoji" w:hAnsi="Segoe UI Emoji" w:cs="Segoe UI Emoji"/>
        </w:rPr>
        <w:lastRenderedPageBreak/>
        <w:t>🎓</w:t>
      </w:r>
      <w:r>
        <w:t xml:space="preserve"> </w:t>
      </w:r>
      <w:r>
        <w:rPr>
          <w:rStyle w:val="Strong"/>
          <w:b/>
          <w:bCs/>
        </w:rPr>
        <w:t>1. University of Auckland</w:t>
      </w:r>
    </w:p>
    <w:p w14:paraId="7EF14015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08345460" w14:textId="77777777" w:rsidR="00913FF7" w:rsidRDefault="00913FF7" w:rsidP="002742A2">
      <w:pPr>
        <w:pStyle w:val="NormalWeb"/>
        <w:numPr>
          <w:ilvl w:val="0"/>
          <w:numId w:val="161"/>
        </w:numPr>
      </w:pPr>
      <w:r>
        <w:t xml:space="preserve">Must be an </w:t>
      </w:r>
      <w:r>
        <w:rPr>
          <w:rStyle w:val="Strong"/>
        </w:rPr>
        <w:t>international student</w:t>
      </w:r>
    </w:p>
    <w:p w14:paraId="5A95AC55" w14:textId="77777777" w:rsidR="00913FF7" w:rsidRDefault="00913FF7" w:rsidP="002742A2">
      <w:pPr>
        <w:pStyle w:val="NormalWeb"/>
        <w:numPr>
          <w:ilvl w:val="0"/>
          <w:numId w:val="161"/>
        </w:numPr>
      </w:pPr>
      <w:r>
        <w:t>Strong academic background (GPA requirement varies by program)</w:t>
      </w:r>
    </w:p>
    <w:p w14:paraId="3B012154" w14:textId="77777777" w:rsidR="00913FF7" w:rsidRDefault="00913FF7" w:rsidP="002742A2">
      <w:pPr>
        <w:pStyle w:val="NormalWeb"/>
        <w:numPr>
          <w:ilvl w:val="0"/>
          <w:numId w:val="161"/>
        </w:numPr>
      </w:pPr>
      <w:r>
        <w:t xml:space="preserve">Proof of </w:t>
      </w:r>
      <w:r>
        <w:rPr>
          <w:rStyle w:val="Strong"/>
        </w:rPr>
        <w:t>English proficiency</w:t>
      </w:r>
      <w:r>
        <w:t xml:space="preserve"> (IELTS, TOEFL, or PTE)</w:t>
      </w:r>
    </w:p>
    <w:p w14:paraId="3568754C" w14:textId="77777777" w:rsidR="00913FF7" w:rsidRPr="00913FF7" w:rsidRDefault="00913FF7" w:rsidP="002742A2">
      <w:pPr>
        <w:pStyle w:val="NormalWeb"/>
        <w:numPr>
          <w:ilvl w:val="0"/>
          <w:numId w:val="161"/>
        </w:numPr>
        <w:rPr>
          <w:rStyle w:val="Strong"/>
          <w:b w:val="0"/>
          <w:bCs w:val="0"/>
        </w:rPr>
      </w:pPr>
      <w:r>
        <w:t xml:space="preserve">Applying for </w:t>
      </w:r>
      <w:r>
        <w:rPr>
          <w:rStyle w:val="Strong"/>
        </w:rPr>
        <w:t>undergraduate or postgraduate degree</w:t>
      </w:r>
    </w:p>
    <w:p w14:paraId="0368C007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649B70BB" w14:textId="77777777" w:rsidR="00913FF7" w:rsidRDefault="00913FF7" w:rsidP="002742A2">
      <w:pPr>
        <w:pStyle w:val="NormalWeb"/>
        <w:numPr>
          <w:ilvl w:val="0"/>
          <w:numId w:val="162"/>
        </w:numPr>
      </w:pPr>
      <w:r>
        <w:rPr>
          <w:rStyle w:val="Strong"/>
        </w:rPr>
        <w:t>Engineering</w:t>
      </w:r>
      <w:r>
        <w:t xml:space="preserve"> (Civil, Electrical, Mechanical, Software)</w:t>
      </w:r>
    </w:p>
    <w:p w14:paraId="3A40ABDF" w14:textId="77777777" w:rsidR="00913FF7" w:rsidRDefault="00913FF7" w:rsidP="002742A2">
      <w:pPr>
        <w:pStyle w:val="NormalWeb"/>
        <w:numPr>
          <w:ilvl w:val="0"/>
          <w:numId w:val="162"/>
        </w:numPr>
      </w:pPr>
      <w:r>
        <w:rPr>
          <w:rStyle w:val="Strong"/>
        </w:rPr>
        <w:t>Business &amp; Economics</w:t>
      </w:r>
    </w:p>
    <w:p w14:paraId="5E0E601A" w14:textId="77777777" w:rsidR="00913FF7" w:rsidRDefault="00913FF7" w:rsidP="002742A2">
      <w:pPr>
        <w:pStyle w:val="NormalWeb"/>
        <w:numPr>
          <w:ilvl w:val="0"/>
          <w:numId w:val="162"/>
        </w:numPr>
      </w:pPr>
      <w:r>
        <w:rPr>
          <w:rStyle w:val="Strong"/>
        </w:rPr>
        <w:t>Medicine &amp; Health Sciences</w:t>
      </w:r>
    </w:p>
    <w:p w14:paraId="6889BA55" w14:textId="77777777" w:rsidR="00913FF7" w:rsidRDefault="00913FF7" w:rsidP="002742A2">
      <w:pPr>
        <w:pStyle w:val="NormalWeb"/>
        <w:numPr>
          <w:ilvl w:val="0"/>
          <w:numId w:val="162"/>
        </w:numPr>
      </w:pPr>
      <w:r>
        <w:rPr>
          <w:rStyle w:val="Strong"/>
        </w:rPr>
        <w:t>Arts &amp; Humanities</w:t>
      </w:r>
    </w:p>
    <w:p w14:paraId="06BE3682" w14:textId="77777777" w:rsidR="00913FF7" w:rsidRDefault="00913FF7" w:rsidP="002742A2">
      <w:pPr>
        <w:pStyle w:val="NormalWeb"/>
        <w:numPr>
          <w:ilvl w:val="0"/>
          <w:numId w:val="162"/>
        </w:numPr>
      </w:pPr>
      <w:r>
        <w:rPr>
          <w:rStyle w:val="Strong"/>
        </w:rPr>
        <w:t>Law</w:t>
      </w:r>
    </w:p>
    <w:p w14:paraId="4A3DD4B8" w14:textId="77777777" w:rsidR="00913FF7" w:rsidRDefault="00913FF7" w:rsidP="002742A2">
      <w:pPr>
        <w:pStyle w:val="NormalWeb"/>
        <w:numPr>
          <w:ilvl w:val="0"/>
          <w:numId w:val="162"/>
        </w:numPr>
      </w:pPr>
      <w:r>
        <w:rPr>
          <w:rStyle w:val="Strong"/>
        </w:rPr>
        <w:t>Science</w:t>
      </w:r>
      <w:r>
        <w:t xml:space="preserve"> (Biology, Physics, Chemistry, Earth Science)</w:t>
      </w:r>
    </w:p>
    <w:p w14:paraId="4116793A" w14:textId="77777777" w:rsidR="00913FF7" w:rsidRDefault="00913FF7" w:rsidP="002742A2">
      <w:pPr>
        <w:pStyle w:val="NormalWeb"/>
        <w:numPr>
          <w:ilvl w:val="0"/>
          <w:numId w:val="162"/>
        </w:numPr>
      </w:pPr>
      <w:r>
        <w:rPr>
          <w:rStyle w:val="Strong"/>
        </w:rPr>
        <w:t>Education &amp; Social Work</w:t>
      </w:r>
    </w:p>
    <w:p w14:paraId="16356C81" w14:textId="77777777" w:rsidR="00913FF7" w:rsidRDefault="00913FF7" w:rsidP="002742A2">
      <w:pPr>
        <w:pStyle w:val="NormalWeb"/>
        <w:numPr>
          <w:ilvl w:val="0"/>
          <w:numId w:val="162"/>
        </w:numPr>
      </w:pPr>
      <w:r>
        <w:rPr>
          <w:rStyle w:val="Strong"/>
        </w:rPr>
        <w:t>Computer Science, Data Science</w:t>
      </w:r>
    </w:p>
    <w:p w14:paraId="1A9060D0" w14:textId="77777777" w:rsidR="00913FF7" w:rsidRDefault="00913FF7" w:rsidP="00913FF7">
      <w:pPr>
        <w:pStyle w:val="Heading3"/>
        <w:rPr>
          <w:rStyle w:val="Strong"/>
          <w:b/>
          <w:bCs/>
        </w:rPr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2. University of Otago</w:t>
      </w:r>
    </w:p>
    <w:p w14:paraId="2FDEDE23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13FC9EA3" w14:textId="77777777" w:rsidR="00913FF7" w:rsidRDefault="00913FF7" w:rsidP="002742A2">
      <w:pPr>
        <w:pStyle w:val="NormalWeb"/>
        <w:numPr>
          <w:ilvl w:val="0"/>
          <w:numId w:val="163"/>
        </w:numPr>
      </w:pPr>
      <w:r>
        <w:t xml:space="preserve">Open to </w:t>
      </w:r>
      <w:r>
        <w:rPr>
          <w:rStyle w:val="Strong"/>
        </w:rPr>
        <w:t>international undergraduate and postgraduate applicants</w:t>
      </w:r>
    </w:p>
    <w:p w14:paraId="5D5E9659" w14:textId="77777777" w:rsidR="00913FF7" w:rsidRDefault="00913FF7" w:rsidP="002742A2">
      <w:pPr>
        <w:pStyle w:val="NormalWeb"/>
        <w:numPr>
          <w:ilvl w:val="0"/>
          <w:numId w:val="163"/>
        </w:numPr>
      </w:pPr>
      <w:r>
        <w:t>Academic excellence (e.g., GPA ≥ 75–80%)</w:t>
      </w:r>
    </w:p>
    <w:p w14:paraId="10BACAF2" w14:textId="77777777" w:rsidR="00913FF7" w:rsidRDefault="00913FF7" w:rsidP="002742A2">
      <w:pPr>
        <w:pStyle w:val="NormalWeb"/>
        <w:numPr>
          <w:ilvl w:val="0"/>
          <w:numId w:val="163"/>
        </w:numPr>
      </w:pPr>
      <w:r>
        <w:t>English language proficiency (IELTS ≥ 6.0)</w:t>
      </w:r>
    </w:p>
    <w:p w14:paraId="69086DFE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03709F70" w14:textId="77777777" w:rsidR="00913FF7" w:rsidRDefault="00913FF7" w:rsidP="002742A2">
      <w:pPr>
        <w:pStyle w:val="NormalWeb"/>
        <w:numPr>
          <w:ilvl w:val="0"/>
          <w:numId w:val="164"/>
        </w:numPr>
      </w:pPr>
      <w:r>
        <w:rPr>
          <w:rStyle w:val="Strong"/>
        </w:rPr>
        <w:t>, Dentistry, Pharmacy</w:t>
      </w:r>
    </w:p>
    <w:p w14:paraId="12A15053" w14:textId="77777777" w:rsidR="00913FF7" w:rsidRDefault="00913FF7" w:rsidP="002742A2">
      <w:pPr>
        <w:pStyle w:val="NormalWeb"/>
        <w:numPr>
          <w:ilvl w:val="0"/>
          <w:numId w:val="164"/>
        </w:numPr>
      </w:pPr>
      <w:r>
        <w:rPr>
          <w:rStyle w:val="Strong"/>
        </w:rPr>
        <w:t>Business &amp; Management</w:t>
      </w:r>
    </w:p>
    <w:p w14:paraId="51934250" w14:textId="77777777" w:rsidR="00913FF7" w:rsidRDefault="00913FF7" w:rsidP="002742A2">
      <w:pPr>
        <w:pStyle w:val="NormalWeb"/>
        <w:numPr>
          <w:ilvl w:val="0"/>
          <w:numId w:val="164"/>
        </w:numPr>
      </w:pPr>
      <w:r>
        <w:rPr>
          <w:rStyle w:val="Strong"/>
        </w:rPr>
        <w:t>Humanities</w:t>
      </w:r>
      <w:r>
        <w:t xml:space="preserve"> (Theology, History, Philosophy)</w:t>
      </w:r>
    </w:p>
    <w:p w14:paraId="1963DFD1" w14:textId="77777777" w:rsidR="00913FF7" w:rsidRDefault="00913FF7" w:rsidP="002742A2">
      <w:pPr>
        <w:pStyle w:val="NormalWeb"/>
        <w:numPr>
          <w:ilvl w:val="0"/>
          <w:numId w:val="164"/>
        </w:numPr>
      </w:pPr>
      <w:r>
        <w:rPr>
          <w:rStyle w:val="Strong"/>
        </w:rPr>
        <w:t>Law</w:t>
      </w:r>
    </w:p>
    <w:p w14:paraId="278E05DB" w14:textId="77777777" w:rsidR="00913FF7" w:rsidRDefault="00913FF7" w:rsidP="002742A2">
      <w:pPr>
        <w:pStyle w:val="NormalWeb"/>
        <w:numPr>
          <w:ilvl w:val="0"/>
          <w:numId w:val="164"/>
        </w:numPr>
      </w:pPr>
      <w:r>
        <w:rPr>
          <w:rStyle w:val="Strong"/>
        </w:rPr>
        <w:t>Science</w:t>
      </w:r>
      <w:r>
        <w:t xml:space="preserve"> (Genetics, Chemistry, Physics, Earth Sciences)</w:t>
      </w:r>
    </w:p>
    <w:p w14:paraId="0E836D7D" w14:textId="77777777" w:rsidR="00913FF7" w:rsidRDefault="00913FF7" w:rsidP="002742A2">
      <w:pPr>
        <w:pStyle w:val="NormalWeb"/>
        <w:numPr>
          <w:ilvl w:val="0"/>
          <w:numId w:val="164"/>
        </w:numPr>
      </w:pPr>
      <w:r>
        <w:rPr>
          <w:rStyle w:val="Strong"/>
        </w:rPr>
        <w:t>Tourism &amp; Environmental Management</w:t>
      </w:r>
    </w:p>
    <w:p w14:paraId="630C2076" w14:textId="77777777" w:rsidR="00913FF7" w:rsidRDefault="00913FF7" w:rsidP="00913FF7">
      <w:pPr>
        <w:pStyle w:val="Heading3"/>
        <w:rPr>
          <w:rStyle w:val="Strong"/>
          <w:b/>
          <w:bCs/>
        </w:rPr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3. Victoria University of Wellington</w:t>
      </w:r>
    </w:p>
    <w:p w14:paraId="634636B7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17AE013F" w14:textId="77777777" w:rsidR="00913FF7" w:rsidRDefault="00913FF7" w:rsidP="002742A2">
      <w:pPr>
        <w:pStyle w:val="NormalWeb"/>
        <w:numPr>
          <w:ilvl w:val="0"/>
          <w:numId w:val="165"/>
        </w:numPr>
      </w:pPr>
      <w:r>
        <w:t>high school certificate depending on program</w:t>
      </w:r>
    </w:p>
    <w:p w14:paraId="09727D8B" w14:textId="77777777" w:rsidR="00913FF7" w:rsidRDefault="00913FF7" w:rsidP="002742A2">
      <w:pPr>
        <w:pStyle w:val="NormalWeb"/>
        <w:numPr>
          <w:ilvl w:val="0"/>
          <w:numId w:val="165"/>
        </w:numPr>
      </w:pPr>
      <w:r>
        <w:t>IELTS ≥ 6.5 / TOEFL ≥ 90</w:t>
      </w:r>
    </w:p>
    <w:p w14:paraId="0847050E" w14:textId="77777777" w:rsidR="00913FF7" w:rsidRDefault="00913FF7" w:rsidP="002742A2">
      <w:pPr>
        <w:pStyle w:val="NormalWeb"/>
        <w:numPr>
          <w:ilvl w:val="0"/>
          <w:numId w:val="165"/>
        </w:numPr>
      </w:pPr>
      <w:r>
        <w:t xml:space="preserve">Scholarships available for postgraduate and high-performing undergrads </w:t>
      </w:r>
    </w:p>
    <w:p w14:paraId="2799AF79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lastRenderedPageBreak/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4DED7013" w14:textId="77777777" w:rsidR="00913FF7" w:rsidRDefault="00913FF7" w:rsidP="002742A2">
      <w:pPr>
        <w:pStyle w:val="NormalWeb"/>
        <w:numPr>
          <w:ilvl w:val="0"/>
          <w:numId w:val="166"/>
        </w:numPr>
      </w:pPr>
      <w:r>
        <w:rPr>
          <w:rStyle w:val="Strong"/>
        </w:rPr>
        <w:t>Public Policy, International Relations</w:t>
      </w:r>
    </w:p>
    <w:p w14:paraId="28F16ECE" w14:textId="77777777" w:rsidR="00913FF7" w:rsidRDefault="00913FF7" w:rsidP="002742A2">
      <w:pPr>
        <w:pStyle w:val="NormalWeb"/>
        <w:numPr>
          <w:ilvl w:val="0"/>
          <w:numId w:val="166"/>
        </w:numPr>
      </w:pPr>
      <w:r>
        <w:rPr>
          <w:rStyle w:val="Strong"/>
        </w:rPr>
        <w:t>Business &amp; Government</w:t>
      </w:r>
    </w:p>
    <w:p w14:paraId="5134AFE0" w14:textId="77777777" w:rsidR="00913FF7" w:rsidRDefault="00913FF7" w:rsidP="002742A2">
      <w:pPr>
        <w:pStyle w:val="NormalWeb"/>
        <w:numPr>
          <w:ilvl w:val="0"/>
          <w:numId w:val="166"/>
        </w:numPr>
      </w:pPr>
      <w:r>
        <w:rPr>
          <w:rStyle w:val="Strong"/>
        </w:rPr>
        <w:t>Law</w:t>
      </w:r>
    </w:p>
    <w:p w14:paraId="6D4BF273" w14:textId="77777777" w:rsidR="00913FF7" w:rsidRDefault="00913FF7" w:rsidP="002742A2">
      <w:pPr>
        <w:pStyle w:val="NormalWeb"/>
        <w:numPr>
          <w:ilvl w:val="0"/>
          <w:numId w:val="166"/>
        </w:numPr>
      </w:pPr>
      <w:r>
        <w:rPr>
          <w:rStyle w:val="Strong"/>
        </w:rPr>
        <w:t>Science &amp; Sustainability</w:t>
      </w:r>
    </w:p>
    <w:p w14:paraId="15A109F6" w14:textId="77777777" w:rsidR="00913FF7" w:rsidRDefault="00913FF7" w:rsidP="002742A2">
      <w:pPr>
        <w:pStyle w:val="NormalWeb"/>
        <w:numPr>
          <w:ilvl w:val="0"/>
          <w:numId w:val="166"/>
        </w:numPr>
      </w:pPr>
      <w:r>
        <w:rPr>
          <w:rStyle w:val="Strong"/>
        </w:rPr>
        <w:t>Humanities &amp; Creative Arts</w:t>
      </w:r>
    </w:p>
    <w:p w14:paraId="5E07D04C" w14:textId="77777777" w:rsidR="00913FF7" w:rsidRDefault="00913FF7" w:rsidP="002742A2">
      <w:pPr>
        <w:pStyle w:val="NormalWeb"/>
        <w:numPr>
          <w:ilvl w:val="0"/>
          <w:numId w:val="166"/>
        </w:numPr>
      </w:pPr>
      <w:r>
        <w:rPr>
          <w:rStyle w:val="Strong"/>
        </w:rPr>
        <w:t>Engineering &amp; Computer Science</w:t>
      </w:r>
    </w:p>
    <w:p w14:paraId="6CCEDAB5" w14:textId="77777777" w:rsidR="00913FF7" w:rsidRDefault="00913FF7" w:rsidP="00913FF7">
      <w:pPr>
        <w:pStyle w:val="Heading3"/>
        <w:rPr>
          <w:rStyle w:val="Strong"/>
          <w:b/>
          <w:bCs/>
        </w:rPr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 xml:space="preserve">4. University of Canterbury  </w:t>
      </w:r>
    </w:p>
    <w:p w14:paraId="56A94F8F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385DF9E4" w14:textId="77777777" w:rsidR="00913FF7" w:rsidRDefault="00913FF7" w:rsidP="002742A2">
      <w:pPr>
        <w:pStyle w:val="NormalWeb"/>
        <w:numPr>
          <w:ilvl w:val="0"/>
          <w:numId w:val="167"/>
        </w:numPr>
      </w:pPr>
      <w:r>
        <w:t>Undergraduate or postgraduate international student</w:t>
      </w:r>
    </w:p>
    <w:p w14:paraId="08486A9C" w14:textId="77777777" w:rsidR="00913FF7" w:rsidRDefault="00913FF7" w:rsidP="002742A2">
      <w:pPr>
        <w:pStyle w:val="NormalWeb"/>
        <w:numPr>
          <w:ilvl w:val="0"/>
          <w:numId w:val="167"/>
        </w:numPr>
      </w:pPr>
      <w:r>
        <w:t>Academic excellence (GPA thresholds apply)</w:t>
      </w:r>
    </w:p>
    <w:p w14:paraId="5D2EA0C9" w14:textId="77777777" w:rsidR="00913FF7" w:rsidRDefault="00913FF7" w:rsidP="002742A2">
      <w:pPr>
        <w:pStyle w:val="NormalWeb"/>
        <w:numPr>
          <w:ilvl w:val="0"/>
          <w:numId w:val="167"/>
        </w:numPr>
      </w:pPr>
      <w:r>
        <w:t>IELTS ≥ 6.0 / TOEFL ≥ 80 or equivalent</w:t>
      </w:r>
    </w:p>
    <w:p w14:paraId="60DB2F1C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53AB3B2F" w14:textId="77777777" w:rsidR="00913FF7" w:rsidRDefault="00913FF7" w:rsidP="002742A2">
      <w:pPr>
        <w:pStyle w:val="NormalWeb"/>
        <w:numPr>
          <w:ilvl w:val="0"/>
          <w:numId w:val="168"/>
        </w:numPr>
      </w:pPr>
      <w:r>
        <w:rPr>
          <w:rStyle w:val="Strong"/>
        </w:rPr>
        <w:t>Engineering &amp; Technology</w:t>
      </w:r>
    </w:p>
    <w:p w14:paraId="6B0A5722" w14:textId="77777777" w:rsidR="00913FF7" w:rsidRDefault="00913FF7" w:rsidP="002742A2">
      <w:pPr>
        <w:pStyle w:val="NormalWeb"/>
        <w:numPr>
          <w:ilvl w:val="0"/>
          <w:numId w:val="168"/>
        </w:numPr>
      </w:pPr>
      <w:r>
        <w:rPr>
          <w:rStyle w:val="Strong"/>
        </w:rPr>
        <w:t>Science (Data Science, Astronomy, Earthquake Engineering)</w:t>
      </w:r>
    </w:p>
    <w:p w14:paraId="06BDA41F" w14:textId="77777777" w:rsidR="00913FF7" w:rsidRDefault="00913FF7" w:rsidP="002742A2">
      <w:pPr>
        <w:pStyle w:val="NormalWeb"/>
        <w:numPr>
          <w:ilvl w:val="0"/>
          <w:numId w:val="168"/>
        </w:numPr>
      </w:pPr>
      <w:r>
        <w:rPr>
          <w:rStyle w:val="Strong"/>
        </w:rPr>
        <w:t>Education</w:t>
      </w:r>
    </w:p>
    <w:p w14:paraId="344DFAFA" w14:textId="77777777" w:rsidR="00913FF7" w:rsidRDefault="00913FF7" w:rsidP="002742A2">
      <w:pPr>
        <w:pStyle w:val="NormalWeb"/>
        <w:numPr>
          <w:ilvl w:val="0"/>
          <w:numId w:val="168"/>
        </w:numPr>
      </w:pPr>
      <w:r>
        <w:rPr>
          <w:rStyle w:val="Strong"/>
        </w:rPr>
        <w:t>Law</w:t>
      </w:r>
    </w:p>
    <w:p w14:paraId="2EA207C3" w14:textId="77777777" w:rsidR="00913FF7" w:rsidRDefault="00913FF7" w:rsidP="002742A2">
      <w:pPr>
        <w:pStyle w:val="NormalWeb"/>
        <w:numPr>
          <w:ilvl w:val="0"/>
          <w:numId w:val="168"/>
        </w:numPr>
      </w:pPr>
      <w:r>
        <w:rPr>
          <w:rStyle w:val="Strong"/>
        </w:rPr>
        <w:t>Arts, Humanities &amp; Languages</w:t>
      </w:r>
    </w:p>
    <w:p w14:paraId="19108D7F" w14:textId="77777777" w:rsidR="00913FF7" w:rsidRDefault="00913FF7" w:rsidP="002742A2">
      <w:pPr>
        <w:pStyle w:val="NormalWeb"/>
        <w:numPr>
          <w:ilvl w:val="0"/>
          <w:numId w:val="168"/>
        </w:numPr>
      </w:pPr>
      <w:r>
        <w:rPr>
          <w:rStyle w:val="Strong"/>
        </w:rPr>
        <w:t>Forestry &amp; Environmental Studies</w:t>
      </w:r>
    </w:p>
    <w:p w14:paraId="2B1109D2" w14:textId="77777777" w:rsidR="00913FF7" w:rsidRDefault="00913FF7" w:rsidP="002742A2">
      <w:pPr>
        <w:pStyle w:val="NormalWeb"/>
        <w:numPr>
          <w:ilvl w:val="0"/>
          <w:numId w:val="168"/>
        </w:numPr>
      </w:pPr>
      <w:r>
        <w:rPr>
          <w:rStyle w:val="Strong"/>
        </w:rPr>
        <w:t>Computer Science, Cybersecurity</w:t>
      </w:r>
    </w:p>
    <w:p w14:paraId="47B2781C" w14:textId="77777777" w:rsidR="00913FF7" w:rsidRDefault="00913FF7" w:rsidP="00913FF7">
      <w:pPr>
        <w:pStyle w:val="Heading3"/>
        <w:rPr>
          <w:rStyle w:val="Strong"/>
          <w:b/>
          <w:bCs/>
        </w:rPr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5. Massey University</w:t>
      </w:r>
    </w:p>
    <w:p w14:paraId="24B69434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0B60540E" w14:textId="77777777" w:rsidR="00913FF7" w:rsidRDefault="00913FF7" w:rsidP="002742A2">
      <w:pPr>
        <w:pStyle w:val="NormalWeb"/>
        <w:numPr>
          <w:ilvl w:val="0"/>
          <w:numId w:val="169"/>
        </w:numPr>
      </w:pPr>
      <w:r>
        <w:t>Open to undergrad and postgrad international students</w:t>
      </w:r>
    </w:p>
    <w:p w14:paraId="0985434E" w14:textId="77777777" w:rsidR="00913FF7" w:rsidRDefault="00913FF7" w:rsidP="002742A2">
      <w:pPr>
        <w:pStyle w:val="NormalWeb"/>
        <w:numPr>
          <w:ilvl w:val="0"/>
          <w:numId w:val="169"/>
        </w:numPr>
      </w:pPr>
      <w:r>
        <w:t>Must meet academic and English language requirements</w:t>
      </w:r>
    </w:p>
    <w:p w14:paraId="5873ACE0" w14:textId="77777777" w:rsidR="00913FF7" w:rsidRDefault="00913FF7" w:rsidP="002742A2">
      <w:pPr>
        <w:pStyle w:val="NormalWeb"/>
        <w:numPr>
          <w:ilvl w:val="0"/>
          <w:numId w:val="169"/>
        </w:numPr>
      </w:pPr>
      <w:r>
        <w:t>Some programs have specific portfolio/interview requirements</w:t>
      </w:r>
    </w:p>
    <w:p w14:paraId="68BBE749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0BA4DA87" w14:textId="77777777" w:rsidR="00913FF7" w:rsidRDefault="00913FF7" w:rsidP="002742A2">
      <w:pPr>
        <w:pStyle w:val="NormalWeb"/>
        <w:numPr>
          <w:ilvl w:val="0"/>
          <w:numId w:val="170"/>
        </w:numPr>
      </w:pPr>
      <w:r>
        <w:rPr>
          <w:rStyle w:val="Strong"/>
        </w:rPr>
        <w:t>Veterinary Science</w:t>
      </w:r>
    </w:p>
    <w:p w14:paraId="4E601BF3" w14:textId="77777777" w:rsidR="00913FF7" w:rsidRDefault="00913FF7" w:rsidP="002742A2">
      <w:pPr>
        <w:pStyle w:val="NormalWeb"/>
        <w:numPr>
          <w:ilvl w:val="0"/>
          <w:numId w:val="170"/>
        </w:numPr>
      </w:pPr>
      <w:r>
        <w:rPr>
          <w:rStyle w:val="Strong"/>
        </w:rPr>
        <w:t>Aviation</w:t>
      </w:r>
    </w:p>
    <w:p w14:paraId="581D07E0" w14:textId="77777777" w:rsidR="00913FF7" w:rsidRDefault="00913FF7" w:rsidP="002742A2">
      <w:pPr>
        <w:pStyle w:val="NormalWeb"/>
        <w:numPr>
          <w:ilvl w:val="0"/>
          <w:numId w:val="170"/>
        </w:numPr>
      </w:pPr>
      <w:r>
        <w:rPr>
          <w:rStyle w:val="Strong"/>
        </w:rPr>
        <w:t>Engineering &amp; Construction</w:t>
      </w:r>
    </w:p>
    <w:p w14:paraId="6CC40AF7" w14:textId="77777777" w:rsidR="00913FF7" w:rsidRDefault="00913FF7" w:rsidP="002742A2">
      <w:pPr>
        <w:pStyle w:val="NormalWeb"/>
        <w:numPr>
          <w:ilvl w:val="0"/>
          <w:numId w:val="170"/>
        </w:numPr>
      </w:pPr>
      <w:r>
        <w:rPr>
          <w:rStyle w:val="Strong"/>
        </w:rPr>
        <w:t>Agriculture, Animal Science, Horticulture</w:t>
      </w:r>
    </w:p>
    <w:p w14:paraId="37E5A9D4" w14:textId="77777777" w:rsidR="00913FF7" w:rsidRDefault="00913FF7" w:rsidP="002742A2">
      <w:pPr>
        <w:pStyle w:val="NormalWeb"/>
        <w:numPr>
          <w:ilvl w:val="0"/>
          <w:numId w:val="170"/>
        </w:numPr>
      </w:pPr>
      <w:r>
        <w:rPr>
          <w:rStyle w:val="Strong"/>
        </w:rPr>
        <w:t>Business &amp; Finance</w:t>
      </w:r>
    </w:p>
    <w:p w14:paraId="00B10CDA" w14:textId="77777777" w:rsidR="00913FF7" w:rsidRDefault="00913FF7" w:rsidP="002742A2">
      <w:pPr>
        <w:pStyle w:val="NormalWeb"/>
        <w:numPr>
          <w:ilvl w:val="0"/>
          <w:numId w:val="170"/>
        </w:numPr>
      </w:pPr>
      <w:r>
        <w:rPr>
          <w:rStyle w:val="Strong"/>
        </w:rPr>
        <w:t>Design, Fine Arts, Media Studies</w:t>
      </w:r>
    </w:p>
    <w:p w14:paraId="2346AAB7" w14:textId="77777777" w:rsidR="00913FF7" w:rsidRDefault="00913FF7" w:rsidP="002742A2">
      <w:pPr>
        <w:pStyle w:val="NormalWeb"/>
        <w:numPr>
          <w:ilvl w:val="0"/>
          <w:numId w:val="170"/>
        </w:numPr>
      </w:pPr>
      <w:r>
        <w:rPr>
          <w:rStyle w:val="Strong"/>
        </w:rPr>
        <w:t>Education &amp; Psychology</w:t>
      </w:r>
    </w:p>
    <w:p w14:paraId="690FE5B4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lastRenderedPageBreak/>
        <w:t>💰</w:t>
      </w:r>
      <w:r>
        <w:t xml:space="preserve"> </w:t>
      </w:r>
      <w:r>
        <w:rPr>
          <w:rStyle w:val="Strong"/>
          <w:b/>
          <w:bCs/>
        </w:rPr>
        <w:t>New Zealand Government Scholarships</w:t>
      </w:r>
    </w:p>
    <w:p w14:paraId="21EC0AB7" w14:textId="77777777" w:rsidR="00913FF7" w:rsidRDefault="00913FF7" w:rsidP="00913FF7">
      <w:pPr>
        <w:pStyle w:val="Heading4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 w:val="0"/>
          <w:bCs w:val="0"/>
        </w:rPr>
        <w:t>Manaaki New Zealand Scholarships</w:t>
      </w:r>
    </w:p>
    <w:p w14:paraId="7763C1E1" w14:textId="77777777" w:rsidR="00913FF7" w:rsidRDefault="00913FF7" w:rsidP="002742A2">
      <w:pPr>
        <w:pStyle w:val="NormalWeb"/>
        <w:numPr>
          <w:ilvl w:val="0"/>
          <w:numId w:val="171"/>
        </w:numPr>
      </w:pPr>
      <w:r>
        <w:t>Fully funded for students from developing countries</w:t>
      </w:r>
    </w:p>
    <w:p w14:paraId="4911C5CE" w14:textId="77777777" w:rsidR="00913FF7" w:rsidRDefault="00913FF7" w:rsidP="002742A2">
      <w:pPr>
        <w:pStyle w:val="NormalWeb"/>
        <w:numPr>
          <w:ilvl w:val="0"/>
          <w:numId w:val="171"/>
        </w:numPr>
      </w:pPr>
      <w:r>
        <w:t>Covers tuition, living allowance, travel, and insurance</w:t>
      </w:r>
    </w:p>
    <w:p w14:paraId="49DE4D6C" w14:textId="77777777" w:rsidR="00913FF7" w:rsidRDefault="00913FF7" w:rsidP="002742A2">
      <w:pPr>
        <w:pStyle w:val="NormalWeb"/>
        <w:numPr>
          <w:ilvl w:val="0"/>
          <w:numId w:val="171"/>
        </w:numPr>
      </w:pPr>
      <w:r>
        <w:t xml:space="preserve">For </w:t>
      </w:r>
      <w:r>
        <w:rPr>
          <w:rStyle w:val="Strong"/>
        </w:rPr>
        <w:t>Bachelor's, Master's, and PhD</w:t>
      </w:r>
      <w:r>
        <w:t xml:space="preserve"> in selected priority areas</w:t>
      </w:r>
    </w:p>
    <w:p w14:paraId="704CFD0D" w14:textId="77777777" w:rsidR="00913FF7" w:rsidRDefault="00913FF7" w:rsidP="002742A2">
      <w:pPr>
        <w:pStyle w:val="NormalWeb"/>
        <w:numPr>
          <w:ilvl w:val="0"/>
          <w:numId w:val="171"/>
        </w:numPr>
      </w:pPr>
      <w:r>
        <w:t>Must return to home country after studies</w:t>
      </w:r>
    </w:p>
    <w:p w14:paraId="5494CD3D" w14:textId="77777777" w:rsidR="00913FF7" w:rsidRDefault="00913FF7" w:rsidP="00913FF7">
      <w:pPr>
        <w:pStyle w:val="Heading4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 w:val="0"/>
          <w:bCs w:val="0"/>
        </w:rPr>
        <w:t>Commonwealth Scholarships</w:t>
      </w:r>
    </w:p>
    <w:p w14:paraId="6B927E31" w14:textId="77777777" w:rsidR="00913FF7" w:rsidRDefault="00913FF7" w:rsidP="002742A2">
      <w:pPr>
        <w:pStyle w:val="NormalWeb"/>
        <w:numPr>
          <w:ilvl w:val="0"/>
          <w:numId w:val="172"/>
        </w:numPr>
      </w:pPr>
      <w:r>
        <w:t>For Master's/PhD students from Commonwealth nations</w:t>
      </w:r>
    </w:p>
    <w:p w14:paraId="6E000041" w14:textId="77777777" w:rsidR="00913FF7" w:rsidRDefault="00913FF7" w:rsidP="002742A2">
      <w:pPr>
        <w:pStyle w:val="NormalWeb"/>
        <w:numPr>
          <w:ilvl w:val="0"/>
          <w:numId w:val="172"/>
        </w:numPr>
      </w:pPr>
      <w:r>
        <w:t>Offered in partnership with select NZ universities</w:t>
      </w:r>
    </w:p>
    <w:p w14:paraId="1116B188" w14:textId="77777777" w:rsidR="00913FF7" w:rsidRDefault="00913FF7" w:rsidP="002742A2">
      <w:pPr>
        <w:pStyle w:val="NormalWeb"/>
        <w:numPr>
          <w:ilvl w:val="0"/>
          <w:numId w:val="172"/>
        </w:numPr>
      </w:pPr>
      <w:r>
        <w:t>Based on academic merit and development impact</w:t>
      </w:r>
    </w:p>
    <w:p w14:paraId="2EA561E2" w14:textId="77777777" w:rsidR="00913FF7" w:rsidRPr="00913FF7" w:rsidRDefault="00913FF7" w:rsidP="00913FF7">
      <w:pPr>
        <w:pStyle w:val="NormalWeb"/>
        <w:ind w:left="360"/>
        <w:rPr>
          <w:color w:val="FF0000"/>
        </w:rPr>
      </w:pPr>
    </w:p>
    <w:p w14:paraId="19A8ECC7" w14:textId="77777777" w:rsidR="00913FF7" w:rsidRPr="00913FF7" w:rsidRDefault="00913FF7" w:rsidP="00913FF7">
      <w:pPr>
        <w:pStyle w:val="NormalWeb"/>
        <w:rPr>
          <w:b/>
          <w:color w:val="FF0000"/>
          <w:sz w:val="36"/>
          <w:szCs w:val="36"/>
        </w:rPr>
      </w:pPr>
      <w:r w:rsidRPr="00913FF7">
        <w:rPr>
          <w:b/>
          <w:color w:val="FF0000"/>
          <w:sz w:val="36"/>
          <w:szCs w:val="36"/>
        </w:rPr>
        <w:t xml:space="preserve">10.UNIVERSITIES OF </w:t>
      </w:r>
      <w:proofErr w:type="gramStart"/>
      <w:r w:rsidRPr="00913FF7">
        <w:rPr>
          <w:b/>
          <w:color w:val="FF0000"/>
          <w:sz w:val="36"/>
          <w:szCs w:val="36"/>
        </w:rPr>
        <w:t>MANCHESTER:-</w:t>
      </w:r>
      <w:proofErr w:type="gramEnd"/>
    </w:p>
    <w:p w14:paraId="00904153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1. The University of Manchester</w:t>
      </w:r>
    </w:p>
    <w:p w14:paraId="3926B504" w14:textId="77777777" w:rsidR="00913FF7" w:rsidRPr="00913FF7" w:rsidRDefault="00913FF7" w:rsidP="00913FF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1CFB2636" w14:textId="77777777" w:rsidR="00913FF7" w:rsidRDefault="00913FF7" w:rsidP="002742A2">
      <w:pPr>
        <w:pStyle w:val="NormalWeb"/>
        <w:numPr>
          <w:ilvl w:val="0"/>
          <w:numId w:val="173"/>
        </w:numPr>
      </w:pPr>
      <w:r>
        <w:t>International applicants for UG, PG or PhD programs</w:t>
      </w:r>
    </w:p>
    <w:p w14:paraId="69F596B1" w14:textId="77777777" w:rsidR="00913FF7" w:rsidRDefault="00913FF7" w:rsidP="002742A2">
      <w:pPr>
        <w:pStyle w:val="NormalWeb"/>
        <w:numPr>
          <w:ilvl w:val="0"/>
          <w:numId w:val="173"/>
        </w:numPr>
      </w:pPr>
      <w:r>
        <w:t>Strong academic profile (e.g., A-levels, IB, bachelor’s degree)</w:t>
      </w:r>
    </w:p>
    <w:p w14:paraId="0DA30388" w14:textId="77777777" w:rsidR="00913FF7" w:rsidRDefault="00913FF7" w:rsidP="002742A2">
      <w:pPr>
        <w:pStyle w:val="NormalWeb"/>
        <w:numPr>
          <w:ilvl w:val="0"/>
          <w:numId w:val="173"/>
        </w:numPr>
      </w:pPr>
      <w:r>
        <w:t>English proficiency (IELTS ≥ 6.5 / TOEFL ≥ 90)</w:t>
      </w:r>
    </w:p>
    <w:p w14:paraId="41CB3C37" w14:textId="77777777" w:rsidR="00913FF7" w:rsidRDefault="00913FF7" w:rsidP="002742A2">
      <w:pPr>
        <w:pStyle w:val="NormalWeb"/>
        <w:numPr>
          <w:ilvl w:val="0"/>
          <w:numId w:val="173"/>
        </w:numPr>
      </w:pPr>
      <w:r>
        <w:t>Scholarships available for academic merit, region, or research focus</w:t>
      </w:r>
    </w:p>
    <w:p w14:paraId="2CD1F295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0D54077D" w14:textId="77777777" w:rsidR="00913FF7" w:rsidRDefault="00913FF7" w:rsidP="002742A2">
      <w:pPr>
        <w:pStyle w:val="NormalWeb"/>
        <w:numPr>
          <w:ilvl w:val="0"/>
          <w:numId w:val="174"/>
        </w:numPr>
      </w:pPr>
      <w:r>
        <w:rPr>
          <w:rStyle w:val="Strong"/>
        </w:rPr>
        <w:t>Engineering &amp; Materials Science</w:t>
      </w:r>
    </w:p>
    <w:p w14:paraId="6BAFF337" w14:textId="77777777" w:rsidR="00913FF7" w:rsidRDefault="00913FF7" w:rsidP="002742A2">
      <w:pPr>
        <w:pStyle w:val="NormalWeb"/>
        <w:numPr>
          <w:ilvl w:val="0"/>
          <w:numId w:val="174"/>
        </w:numPr>
      </w:pPr>
      <w:r>
        <w:rPr>
          <w:rStyle w:val="Strong"/>
        </w:rPr>
        <w:t>Business, Economics &amp; Finance (Alliance Manchester Business School)</w:t>
      </w:r>
    </w:p>
    <w:p w14:paraId="581276A5" w14:textId="77777777" w:rsidR="00913FF7" w:rsidRDefault="00913FF7" w:rsidP="002742A2">
      <w:pPr>
        <w:pStyle w:val="NormalWeb"/>
        <w:numPr>
          <w:ilvl w:val="0"/>
          <w:numId w:val="174"/>
        </w:numPr>
      </w:pPr>
      <w:r>
        <w:rPr>
          <w:rStyle w:val="Strong"/>
        </w:rPr>
        <w:t>Law &amp; Criminology</w:t>
      </w:r>
    </w:p>
    <w:p w14:paraId="575E86E9" w14:textId="77777777" w:rsidR="00913FF7" w:rsidRDefault="00913FF7" w:rsidP="002742A2">
      <w:pPr>
        <w:pStyle w:val="NormalWeb"/>
        <w:numPr>
          <w:ilvl w:val="0"/>
          <w:numId w:val="174"/>
        </w:numPr>
      </w:pPr>
      <w:r>
        <w:rPr>
          <w:rStyle w:val="Strong"/>
        </w:rPr>
        <w:t>Computer Science &amp; Artificial Intelligence</w:t>
      </w:r>
    </w:p>
    <w:p w14:paraId="606A72DB" w14:textId="77777777" w:rsidR="00913FF7" w:rsidRDefault="00913FF7" w:rsidP="002742A2">
      <w:pPr>
        <w:pStyle w:val="NormalWeb"/>
        <w:numPr>
          <w:ilvl w:val="0"/>
          <w:numId w:val="174"/>
        </w:numPr>
      </w:pPr>
      <w:r>
        <w:rPr>
          <w:rStyle w:val="Strong"/>
        </w:rPr>
        <w:t>Biological Sciences &amp; Medicine</w:t>
      </w:r>
    </w:p>
    <w:p w14:paraId="6EC53012" w14:textId="77777777" w:rsidR="00913FF7" w:rsidRDefault="00913FF7" w:rsidP="002742A2">
      <w:pPr>
        <w:pStyle w:val="NormalWeb"/>
        <w:numPr>
          <w:ilvl w:val="0"/>
          <w:numId w:val="174"/>
        </w:numPr>
      </w:pPr>
      <w:r>
        <w:rPr>
          <w:rStyle w:val="Strong"/>
        </w:rPr>
        <w:t>Physics, Chemistry, Earth Sciences</w:t>
      </w:r>
    </w:p>
    <w:p w14:paraId="1DD20DB0" w14:textId="77777777" w:rsidR="00913FF7" w:rsidRDefault="00913FF7" w:rsidP="002742A2">
      <w:pPr>
        <w:pStyle w:val="NormalWeb"/>
        <w:numPr>
          <w:ilvl w:val="0"/>
          <w:numId w:val="174"/>
        </w:numPr>
      </w:pPr>
      <w:r>
        <w:rPr>
          <w:rStyle w:val="Strong"/>
        </w:rPr>
        <w:t>Social Sciences &amp; Politics</w:t>
      </w:r>
    </w:p>
    <w:p w14:paraId="1E63E930" w14:textId="77777777" w:rsidR="00913FF7" w:rsidRDefault="00913FF7" w:rsidP="002742A2">
      <w:pPr>
        <w:pStyle w:val="NormalWeb"/>
        <w:numPr>
          <w:ilvl w:val="0"/>
          <w:numId w:val="174"/>
        </w:numPr>
      </w:pPr>
      <w:r>
        <w:rPr>
          <w:rStyle w:val="Strong"/>
        </w:rPr>
        <w:t>Arts, History, Languages, Music</w:t>
      </w:r>
    </w:p>
    <w:p w14:paraId="79F59E84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>2. Manchester Metropolitan University (MMU)</w:t>
      </w:r>
    </w:p>
    <w:p w14:paraId="5ECF241D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4BA9579B" w14:textId="77777777" w:rsidR="00913FF7" w:rsidRDefault="00913FF7" w:rsidP="002742A2">
      <w:pPr>
        <w:pStyle w:val="NormalWeb"/>
        <w:numPr>
          <w:ilvl w:val="0"/>
          <w:numId w:val="175"/>
        </w:numPr>
      </w:pPr>
      <w:r>
        <w:lastRenderedPageBreak/>
        <w:t xml:space="preserve">International students must meet </w:t>
      </w:r>
      <w:r>
        <w:rPr>
          <w:rStyle w:val="Strong"/>
        </w:rPr>
        <w:t>course-specific entry requirements</w:t>
      </w:r>
    </w:p>
    <w:p w14:paraId="3A92C4CD" w14:textId="77777777" w:rsidR="00913FF7" w:rsidRDefault="00913FF7" w:rsidP="002742A2">
      <w:pPr>
        <w:pStyle w:val="NormalWeb"/>
        <w:numPr>
          <w:ilvl w:val="0"/>
          <w:numId w:val="175"/>
        </w:numPr>
      </w:pPr>
      <w:r>
        <w:t>IELTS ≥ 6.0 / TOEFL ≥ 79 or equivalent</w:t>
      </w:r>
    </w:p>
    <w:p w14:paraId="2B94D11A" w14:textId="77777777" w:rsidR="00913FF7" w:rsidRDefault="00913FF7" w:rsidP="002742A2">
      <w:pPr>
        <w:pStyle w:val="NormalWeb"/>
        <w:numPr>
          <w:ilvl w:val="0"/>
          <w:numId w:val="175"/>
        </w:numPr>
      </w:pPr>
      <w:r>
        <w:t xml:space="preserve">Scholarships available for international fee-payers </w:t>
      </w:r>
    </w:p>
    <w:p w14:paraId="0726AA1D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7158E1F0" w14:textId="77777777" w:rsidR="00913FF7" w:rsidRDefault="00913FF7" w:rsidP="002742A2">
      <w:pPr>
        <w:pStyle w:val="NormalWeb"/>
        <w:numPr>
          <w:ilvl w:val="0"/>
          <w:numId w:val="176"/>
        </w:numPr>
      </w:pPr>
      <w:r>
        <w:rPr>
          <w:rStyle w:val="Strong"/>
        </w:rPr>
        <w:t>Business &amp; Marketing</w:t>
      </w:r>
    </w:p>
    <w:p w14:paraId="79E0B85C" w14:textId="77777777" w:rsidR="00913FF7" w:rsidRDefault="00913FF7" w:rsidP="002742A2">
      <w:pPr>
        <w:pStyle w:val="NormalWeb"/>
        <w:numPr>
          <w:ilvl w:val="0"/>
          <w:numId w:val="176"/>
        </w:numPr>
      </w:pPr>
      <w:r>
        <w:rPr>
          <w:rStyle w:val="Strong"/>
        </w:rPr>
        <w:t>Engineering (Civil, Electrical, Mechanical)</w:t>
      </w:r>
    </w:p>
    <w:p w14:paraId="3D0D8B25" w14:textId="77777777" w:rsidR="00913FF7" w:rsidRDefault="00913FF7" w:rsidP="002742A2">
      <w:pPr>
        <w:pStyle w:val="NormalWeb"/>
        <w:numPr>
          <w:ilvl w:val="0"/>
          <w:numId w:val="176"/>
        </w:numPr>
      </w:pPr>
      <w:r>
        <w:rPr>
          <w:rStyle w:val="Strong"/>
        </w:rPr>
        <w:t>Art, Design &amp; Fashion</w:t>
      </w:r>
    </w:p>
    <w:p w14:paraId="4B9FEFAB" w14:textId="77777777" w:rsidR="00913FF7" w:rsidRDefault="00913FF7" w:rsidP="002742A2">
      <w:pPr>
        <w:pStyle w:val="NormalWeb"/>
        <w:numPr>
          <w:ilvl w:val="0"/>
          <w:numId w:val="176"/>
        </w:numPr>
      </w:pPr>
      <w:r>
        <w:rPr>
          <w:rStyle w:val="Strong"/>
        </w:rPr>
        <w:t>Education &amp; Childhood Studies</w:t>
      </w:r>
    </w:p>
    <w:p w14:paraId="51BA5C2B" w14:textId="77777777" w:rsidR="00913FF7" w:rsidRDefault="00913FF7" w:rsidP="002742A2">
      <w:pPr>
        <w:pStyle w:val="NormalWeb"/>
        <w:numPr>
          <w:ilvl w:val="0"/>
          <w:numId w:val="176"/>
        </w:numPr>
      </w:pPr>
      <w:r>
        <w:rPr>
          <w:rStyle w:val="Strong"/>
        </w:rPr>
        <w:t>Computer Science &amp; Cybersecurity</w:t>
      </w:r>
    </w:p>
    <w:p w14:paraId="756ED0C8" w14:textId="77777777" w:rsidR="00913FF7" w:rsidRDefault="00913FF7" w:rsidP="002742A2">
      <w:pPr>
        <w:pStyle w:val="NormalWeb"/>
        <w:numPr>
          <w:ilvl w:val="0"/>
          <w:numId w:val="176"/>
        </w:numPr>
      </w:pPr>
      <w:r>
        <w:rPr>
          <w:rStyle w:val="Strong"/>
        </w:rPr>
        <w:t>Health Sciences &amp; Nursing</w:t>
      </w:r>
    </w:p>
    <w:p w14:paraId="374C8FD4" w14:textId="77777777" w:rsidR="00913FF7" w:rsidRDefault="00913FF7" w:rsidP="002742A2">
      <w:pPr>
        <w:pStyle w:val="NormalWeb"/>
        <w:numPr>
          <w:ilvl w:val="0"/>
          <w:numId w:val="176"/>
        </w:numPr>
      </w:pPr>
      <w:r>
        <w:rPr>
          <w:rStyle w:val="Strong"/>
        </w:rPr>
        <w:t>Performing Arts, Film, Theatre</w:t>
      </w:r>
    </w:p>
    <w:p w14:paraId="0F368592" w14:textId="77777777" w:rsidR="00913FF7" w:rsidRDefault="00913FF7" w:rsidP="00913FF7">
      <w:pPr>
        <w:pStyle w:val="Heading3"/>
        <w:rPr>
          <w:rStyle w:val="Strong"/>
          <w:b/>
          <w:bCs/>
        </w:rPr>
      </w:pPr>
      <w:r>
        <w:rPr>
          <w:rFonts w:ascii="Segoe UI Emoji" w:hAnsi="Segoe UI Emoji" w:cs="Segoe UI Emoji"/>
        </w:rPr>
        <w:t>🎓</w:t>
      </w:r>
      <w:r>
        <w:t xml:space="preserve"> </w:t>
      </w:r>
      <w:r>
        <w:rPr>
          <w:rStyle w:val="Strong"/>
          <w:b/>
          <w:bCs/>
        </w:rPr>
        <w:t xml:space="preserve">3. University of </w:t>
      </w:r>
      <w:proofErr w:type="spellStart"/>
      <w:r>
        <w:rPr>
          <w:rStyle w:val="Strong"/>
          <w:b/>
          <w:bCs/>
        </w:rPr>
        <w:t>Salford</w:t>
      </w:r>
      <w:proofErr w:type="spellEnd"/>
      <w:r>
        <w:rPr>
          <w:rStyle w:val="Strong"/>
          <w:b/>
          <w:bCs/>
        </w:rPr>
        <w:t xml:space="preserve"> </w:t>
      </w:r>
    </w:p>
    <w:p w14:paraId="39AEE571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/>
          <w:bCs/>
        </w:rPr>
        <w:t>Eligibility Criteria</w:t>
      </w:r>
    </w:p>
    <w:p w14:paraId="05A4EAC2" w14:textId="77777777" w:rsidR="00913FF7" w:rsidRDefault="00913FF7" w:rsidP="002742A2">
      <w:pPr>
        <w:pStyle w:val="NormalWeb"/>
        <w:numPr>
          <w:ilvl w:val="0"/>
          <w:numId w:val="177"/>
        </w:numPr>
      </w:pPr>
      <w:r>
        <w:t>Must meet academic entry standards (Bachelor’s, Master’s, or Diploma)</w:t>
      </w:r>
    </w:p>
    <w:p w14:paraId="22CECBA0" w14:textId="77777777" w:rsidR="00913FF7" w:rsidRDefault="00913FF7" w:rsidP="002742A2">
      <w:pPr>
        <w:pStyle w:val="NormalWeb"/>
        <w:numPr>
          <w:ilvl w:val="0"/>
          <w:numId w:val="177"/>
        </w:numPr>
      </w:pPr>
      <w:r>
        <w:t>Proof of English proficiency (IELTS ≥ 6.0)</w:t>
      </w:r>
    </w:p>
    <w:p w14:paraId="726686F9" w14:textId="77777777" w:rsidR="00913FF7" w:rsidRDefault="00913FF7" w:rsidP="002742A2">
      <w:pPr>
        <w:pStyle w:val="NormalWeb"/>
        <w:numPr>
          <w:ilvl w:val="0"/>
          <w:numId w:val="177"/>
        </w:numPr>
      </w:pPr>
      <w:r>
        <w:t>International scholarships awarded automatically in some cases</w:t>
      </w:r>
    </w:p>
    <w:p w14:paraId="6254F418" w14:textId="77777777" w:rsidR="00913FF7" w:rsidRDefault="00913FF7" w:rsidP="00913FF7">
      <w:pPr>
        <w:pStyle w:val="Heading3"/>
      </w:pPr>
      <w:r>
        <w:rPr>
          <w:rFonts w:ascii="Segoe UI Emoji" w:hAnsi="Segoe UI Emoji" w:cs="Segoe UI Emoji"/>
        </w:rPr>
        <w:t>📘</w:t>
      </w:r>
      <w:r>
        <w:t xml:space="preserve"> </w:t>
      </w:r>
      <w:r>
        <w:rPr>
          <w:rStyle w:val="Strong"/>
          <w:b/>
          <w:bCs/>
        </w:rPr>
        <w:t>Programs Offered</w:t>
      </w:r>
    </w:p>
    <w:p w14:paraId="70251D73" w14:textId="77777777" w:rsidR="00913FF7" w:rsidRDefault="00913FF7" w:rsidP="002742A2">
      <w:pPr>
        <w:pStyle w:val="NormalWeb"/>
        <w:numPr>
          <w:ilvl w:val="0"/>
          <w:numId w:val="178"/>
        </w:numPr>
      </w:pPr>
      <w:r>
        <w:rPr>
          <w:rStyle w:val="Strong"/>
        </w:rPr>
        <w:t>media, Film, and Broadcasting (BBC Studios collaboration)</w:t>
      </w:r>
    </w:p>
    <w:p w14:paraId="5AE7B1B9" w14:textId="77777777" w:rsidR="00913FF7" w:rsidRDefault="00913FF7" w:rsidP="002742A2">
      <w:pPr>
        <w:pStyle w:val="NormalWeb"/>
        <w:numPr>
          <w:ilvl w:val="0"/>
          <w:numId w:val="178"/>
        </w:numPr>
      </w:pPr>
      <w:r>
        <w:rPr>
          <w:rStyle w:val="Strong"/>
        </w:rPr>
        <w:t>Business, Management &amp; Accounting</w:t>
      </w:r>
    </w:p>
    <w:p w14:paraId="0599E43F" w14:textId="77777777" w:rsidR="00913FF7" w:rsidRDefault="00913FF7" w:rsidP="002742A2">
      <w:pPr>
        <w:pStyle w:val="NormalWeb"/>
        <w:numPr>
          <w:ilvl w:val="0"/>
          <w:numId w:val="178"/>
        </w:numPr>
      </w:pPr>
      <w:r>
        <w:rPr>
          <w:rStyle w:val="Strong"/>
        </w:rPr>
        <w:t>Computing, Cybersecurity &amp; Games Design</w:t>
      </w:r>
    </w:p>
    <w:p w14:paraId="7BD5F6C9" w14:textId="77777777" w:rsidR="00913FF7" w:rsidRDefault="00913FF7" w:rsidP="002742A2">
      <w:pPr>
        <w:pStyle w:val="NormalWeb"/>
        <w:numPr>
          <w:ilvl w:val="0"/>
          <w:numId w:val="178"/>
        </w:numPr>
      </w:pPr>
      <w:r>
        <w:rPr>
          <w:rStyle w:val="Strong"/>
        </w:rPr>
        <w:t>Health Sciences, Nursing, Radiography</w:t>
      </w:r>
    </w:p>
    <w:p w14:paraId="5A697C2C" w14:textId="77777777" w:rsidR="00913FF7" w:rsidRDefault="00913FF7" w:rsidP="002742A2">
      <w:pPr>
        <w:pStyle w:val="NormalWeb"/>
        <w:numPr>
          <w:ilvl w:val="0"/>
          <w:numId w:val="178"/>
        </w:numPr>
      </w:pPr>
      <w:r>
        <w:rPr>
          <w:rStyle w:val="Strong"/>
        </w:rPr>
        <w:t>Engineering &amp; Built Environment</w:t>
      </w:r>
    </w:p>
    <w:p w14:paraId="1BCD8744" w14:textId="77777777" w:rsidR="00913FF7" w:rsidRDefault="00913FF7" w:rsidP="002742A2">
      <w:pPr>
        <w:pStyle w:val="NormalWeb"/>
        <w:numPr>
          <w:ilvl w:val="0"/>
          <w:numId w:val="178"/>
        </w:numPr>
      </w:pPr>
      <w:r>
        <w:rPr>
          <w:rStyle w:val="Strong"/>
        </w:rPr>
        <w:t>Social Work, Sociology, Psychology</w:t>
      </w:r>
    </w:p>
    <w:p w14:paraId="36CB0908" w14:textId="77777777" w:rsidR="00913FF7" w:rsidRDefault="00913FF7" w:rsidP="00913FF7">
      <w:pPr>
        <w:pStyle w:val="NormalWeb"/>
        <w:rPr>
          <w:b/>
          <w:sz w:val="36"/>
          <w:szCs w:val="36"/>
        </w:rPr>
      </w:pPr>
    </w:p>
    <w:p w14:paraId="26263CC4" w14:textId="77777777" w:rsidR="00913FF7" w:rsidRDefault="00913FF7" w:rsidP="00913FF7">
      <w:pPr>
        <w:pStyle w:val="NormalWeb"/>
        <w:ind w:left="360"/>
      </w:pPr>
    </w:p>
    <w:p w14:paraId="23F60246" w14:textId="77777777" w:rsidR="00913FF7" w:rsidRDefault="00913FF7" w:rsidP="00F8642D">
      <w:pPr>
        <w:pStyle w:val="NormalWeb"/>
        <w:rPr>
          <w:b/>
          <w:sz w:val="36"/>
          <w:szCs w:val="36"/>
        </w:rPr>
      </w:pPr>
    </w:p>
    <w:p w14:paraId="2FC1ED74" w14:textId="77777777" w:rsidR="00F8642D" w:rsidRDefault="00F8642D" w:rsidP="00F8642D">
      <w:pPr>
        <w:pStyle w:val="NormalWeb"/>
      </w:pPr>
    </w:p>
    <w:p w14:paraId="3DBF538E" w14:textId="77777777" w:rsidR="00F8642D" w:rsidRPr="00C42470" w:rsidRDefault="00F8642D" w:rsidP="00C42470">
      <w:pPr>
        <w:pStyle w:val="NormalWeb"/>
      </w:pPr>
    </w:p>
    <w:p w14:paraId="6FF5554F" w14:textId="77777777" w:rsidR="00C42470" w:rsidRDefault="00C42470" w:rsidP="00C42470">
      <w:pPr>
        <w:pStyle w:val="NormalWeb"/>
        <w:ind w:left="720"/>
      </w:pPr>
    </w:p>
    <w:p w14:paraId="31D6B907" w14:textId="77777777" w:rsidR="00467424" w:rsidRDefault="00467424" w:rsidP="00467424">
      <w:pPr>
        <w:pStyle w:val="NormalWeb"/>
        <w:rPr>
          <w:b/>
          <w:sz w:val="36"/>
          <w:szCs w:val="36"/>
        </w:rPr>
      </w:pPr>
    </w:p>
    <w:p w14:paraId="158508CD" w14:textId="77777777" w:rsidR="00467424" w:rsidRDefault="00467424" w:rsidP="00467424">
      <w:pPr>
        <w:pStyle w:val="NormalWeb"/>
        <w:ind w:left="720"/>
      </w:pPr>
    </w:p>
    <w:p w14:paraId="2BAF7059" w14:textId="77777777" w:rsidR="00515874" w:rsidRDefault="00515874" w:rsidP="00E20F0D">
      <w:pPr>
        <w:pStyle w:val="NormalWeb"/>
        <w:rPr>
          <w:b/>
          <w:sz w:val="36"/>
          <w:szCs w:val="36"/>
        </w:rPr>
      </w:pPr>
    </w:p>
    <w:p w14:paraId="0475D1F0" w14:textId="77777777" w:rsidR="00E20F0D" w:rsidRPr="000A559F" w:rsidRDefault="00E20F0D" w:rsidP="00E20F0D">
      <w:pPr>
        <w:pStyle w:val="NormalWeb"/>
        <w:ind w:left="720"/>
        <w:rPr>
          <w:rStyle w:val="Strong"/>
          <w:b w:val="0"/>
          <w:bCs w:val="0"/>
        </w:rPr>
      </w:pPr>
    </w:p>
    <w:p w14:paraId="3703A23B" w14:textId="77777777" w:rsidR="000A559F" w:rsidRDefault="000A559F" w:rsidP="000A559F">
      <w:pPr>
        <w:pStyle w:val="NormalWeb"/>
        <w:ind w:left="720"/>
      </w:pPr>
    </w:p>
    <w:p w14:paraId="21737432" w14:textId="77777777" w:rsidR="000A559F" w:rsidRDefault="000A559F" w:rsidP="000A559F">
      <w:pPr>
        <w:pStyle w:val="NormalWeb"/>
        <w:rPr>
          <w:b/>
          <w:sz w:val="36"/>
          <w:szCs w:val="36"/>
        </w:rPr>
      </w:pPr>
    </w:p>
    <w:p w14:paraId="653D75EF" w14:textId="77777777" w:rsidR="000A559F" w:rsidRDefault="000A559F" w:rsidP="000A559F">
      <w:pPr>
        <w:pStyle w:val="NormalWeb"/>
        <w:rPr>
          <w:b/>
          <w:sz w:val="36"/>
          <w:szCs w:val="36"/>
        </w:rPr>
      </w:pPr>
    </w:p>
    <w:p w14:paraId="01E22E84" w14:textId="77777777" w:rsidR="000A559F" w:rsidRDefault="000A559F" w:rsidP="000A559F">
      <w:pPr>
        <w:pStyle w:val="NormalWeb"/>
        <w:ind w:left="720"/>
      </w:pPr>
    </w:p>
    <w:p w14:paraId="5D1F2584" w14:textId="77777777" w:rsidR="000A559F" w:rsidRDefault="000A559F" w:rsidP="00A746AA">
      <w:pPr>
        <w:pStyle w:val="NormalWeb"/>
        <w:rPr>
          <w:b/>
          <w:sz w:val="36"/>
          <w:szCs w:val="36"/>
        </w:rPr>
      </w:pPr>
    </w:p>
    <w:p w14:paraId="0EEF0F34" w14:textId="77777777" w:rsidR="00A746AA" w:rsidRDefault="00A746AA" w:rsidP="00A746AA">
      <w:pPr>
        <w:pStyle w:val="NormalWeb"/>
        <w:ind w:left="1440"/>
      </w:pPr>
    </w:p>
    <w:p w14:paraId="0426E4A2" w14:textId="77777777" w:rsidR="00A746AA" w:rsidRDefault="00A746AA" w:rsidP="00A746AA">
      <w:pPr>
        <w:pStyle w:val="NormalWeb"/>
        <w:rPr>
          <w:b/>
          <w:sz w:val="36"/>
          <w:szCs w:val="36"/>
        </w:rPr>
      </w:pPr>
    </w:p>
    <w:p w14:paraId="631DCACE" w14:textId="77777777" w:rsidR="00A746AA" w:rsidRDefault="00A746AA" w:rsidP="00A746AA">
      <w:pPr>
        <w:pStyle w:val="NormalWeb"/>
        <w:ind w:left="720"/>
      </w:pPr>
    </w:p>
    <w:p w14:paraId="08FA2445" w14:textId="77777777" w:rsidR="00C51D2A" w:rsidRPr="00FE0DAF" w:rsidRDefault="00C51D2A" w:rsidP="00C51D2A">
      <w:pPr>
        <w:pStyle w:val="NormalWeb"/>
        <w:rPr>
          <w:sz w:val="36"/>
          <w:szCs w:val="36"/>
        </w:rPr>
      </w:pPr>
    </w:p>
    <w:p w14:paraId="7F4E1FF6" w14:textId="77777777" w:rsidR="00436834" w:rsidRPr="000F1AB6" w:rsidRDefault="00436834" w:rsidP="000F1AB6">
      <w:pPr>
        <w:pStyle w:val="NormalWeb"/>
        <w:rPr>
          <w:b/>
          <w:sz w:val="44"/>
          <w:szCs w:val="44"/>
        </w:rPr>
      </w:pPr>
    </w:p>
    <w:p w14:paraId="732D29B5" w14:textId="77777777" w:rsidR="000F1AB6" w:rsidRPr="000F1AB6" w:rsidRDefault="000F1AB6" w:rsidP="000F1AB6">
      <w:pPr>
        <w:pStyle w:val="NormalWeb"/>
      </w:pPr>
    </w:p>
    <w:p w14:paraId="26A60303" w14:textId="77777777" w:rsidR="000F1AB6" w:rsidRPr="000F1AB6" w:rsidRDefault="000F1AB6" w:rsidP="000F1AB6">
      <w:pPr>
        <w:pStyle w:val="NormalWeb"/>
        <w:rPr>
          <w:b/>
          <w:sz w:val="44"/>
          <w:szCs w:val="44"/>
        </w:rPr>
      </w:pPr>
    </w:p>
    <w:p w14:paraId="49CE401D" w14:textId="77777777" w:rsidR="006F36BF" w:rsidRPr="006F36BF" w:rsidRDefault="006F36BF" w:rsidP="006F36BF">
      <w:pPr>
        <w:pStyle w:val="NormalWeb"/>
        <w:rPr>
          <w:b/>
          <w:sz w:val="44"/>
          <w:szCs w:val="44"/>
        </w:rPr>
      </w:pPr>
    </w:p>
    <w:p w14:paraId="087E70F4" w14:textId="77777777" w:rsidR="006F36BF" w:rsidRPr="00F71B18" w:rsidRDefault="006F36BF" w:rsidP="006F36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8"/>
          <w:szCs w:val="48"/>
          <w14:ligatures w14:val="none"/>
        </w:rPr>
      </w:pPr>
    </w:p>
    <w:p w14:paraId="75C00100" w14:textId="77777777" w:rsidR="00F71B18" w:rsidRPr="00AE3F38" w:rsidRDefault="00F71B18" w:rsidP="00F71B18">
      <w:pPr>
        <w:spacing w:before="100" w:beforeAutospacing="1" w:after="100" w:afterAutospacing="1" w:line="240" w:lineRule="auto"/>
        <w:rPr>
          <w:b/>
          <w:bCs/>
          <w:sz w:val="44"/>
          <w:szCs w:val="44"/>
        </w:rPr>
      </w:pPr>
    </w:p>
    <w:p w14:paraId="61F35E53" w14:textId="77777777" w:rsidR="00AE3F38" w:rsidRPr="00AE3F38" w:rsidRDefault="00AE3F38" w:rsidP="00AE3F38">
      <w:pPr>
        <w:pStyle w:val="NormalWeb"/>
        <w:ind w:left="720"/>
        <w:rPr>
          <w:sz w:val="32"/>
          <w:szCs w:val="32"/>
        </w:rPr>
      </w:pPr>
    </w:p>
    <w:p w14:paraId="507683C6" w14:textId="77777777" w:rsidR="00AE3F38" w:rsidRPr="00E34BD2" w:rsidRDefault="00AE3F38" w:rsidP="00AE3F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kern w:val="0"/>
          <w:sz w:val="48"/>
          <w:szCs w:val="48"/>
          <w14:ligatures w14:val="none"/>
        </w:rPr>
      </w:pPr>
    </w:p>
    <w:p w14:paraId="6DAA12CD" w14:textId="77777777" w:rsidR="00E52BDF" w:rsidRPr="00E34BD2" w:rsidRDefault="00E52BDF">
      <w:pPr>
        <w:rPr>
          <w:rFonts w:cstheme="minorHAnsi"/>
          <w:sz w:val="32"/>
          <w:szCs w:val="32"/>
        </w:rPr>
      </w:pPr>
    </w:p>
    <w:sectPr w:rsidR="00E52BDF" w:rsidRPr="00E3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46CC0"/>
    <w:multiLevelType w:val="multilevel"/>
    <w:tmpl w:val="9102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E6BEE"/>
    <w:multiLevelType w:val="multilevel"/>
    <w:tmpl w:val="98EE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30073"/>
    <w:multiLevelType w:val="multilevel"/>
    <w:tmpl w:val="B7DA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810F0"/>
    <w:multiLevelType w:val="multilevel"/>
    <w:tmpl w:val="F53EF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6284F"/>
    <w:multiLevelType w:val="multilevel"/>
    <w:tmpl w:val="53BA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0308F3"/>
    <w:multiLevelType w:val="multilevel"/>
    <w:tmpl w:val="1910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B96189"/>
    <w:multiLevelType w:val="multilevel"/>
    <w:tmpl w:val="4196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DF0485"/>
    <w:multiLevelType w:val="multilevel"/>
    <w:tmpl w:val="354A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3C0167"/>
    <w:multiLevelType w:val="multilevel"/>
    <w:tmpl w:val="546E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3E4E8C"/>
    <w:multiLevelType w:val="multilevel"/>
    <w:tmpl w:val="2CE4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CC2453"/>
    <w:multiLevelType w:val="multilevel"/>
    <w:tmpl w:val="58A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1328CC"/>
    <w:multiLevelType w:val="multilevel"/>
    <w:tmpl w:val="9220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E82287"/>
    <w:multiLevelType w:val="multilevel"/>
    <w:tmpl w:val="80C47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3828EE"/>
    <w:multiLevelType w:val="multilevel"/>
    <w:tmpl w:val="E88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8E639A"/>
    <w:multiLevelType w:val="multilevel"/>
    <w:tmpl w:val="90B8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C47CA0"/>
    <w:multiLevelType w:val="multilevel"/>
    <w:tmpl w:val="D190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F2675B"/>
    <w:multiLevelType w:val="multilevel"/>
    <w:tmpl w:val="A77E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9007966"/>
    <w:multiLevelType w:val="multilevel"/>
    <w:tmpl w:val="394E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227B48"/>
    <w:multiLevelType w:val="multilevel"/>
    <w:tmpl w:val="A55C4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A3D76DF"/>
    <w:multiLevelType w:val="multilevel"/>
    <w:tmpl w:val="11AE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BC073A3"/>
    <w:multiLevelType w:val="multilevel"/>
    <w:tmpl w:val="2D0A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CED0487"/>
    <w:multiLevelType w:val="multilevel"/>
    <w:tmpl w:val="9EEC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1C21DF"/>
    <w:multiLevelType w:val="multilevel"/>
    <w:tmpl w:val="5F884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D1F1F3A"/>
    <w:multiLevelType w:val="multilevel"/>
    <w:tmpl w:val="6C846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D243F74"/>
    <w:multiLevelType w:val="multilevel"/>
    <w:tmpl w:val="23BE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E1322E2"/>
    <w:multiLevelType w:val="multilevel"/>
    <w:tmpl w:val="CEFE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E3F2CA7"/>
    <w:multiLevelType w:val="multilevel"/>
    <w:tmpl w:val="56CE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FF0FFB"/>
    <w:multiLevelType w:val="multilevel"/>
    <w:tmpl w:val="73B4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3F1344"/>
    <w:multiLevelType w:val="multilevel"/>
    <w:tmpl w:val="8E4A4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B71EAD"/>
    <w:multiLevelType w:val="multilevel"/>
    <w:tmpl w:val="FBC2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C364E5"/>
    <w:multiLevelType w:val="multilevel"/>
    <w:tmpl w:val="00A0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0401293"/>
    <w:multiLevelType w:val="multilevel"/>
    <w:tmpl w:val="919E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4E4492"/>
    <w:multiLevelType w:val="multilevel"/>
    <w:tmpl w:val="CF96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F1792C"/>
    <w:multiLevelType w:val="multilevel"/>
    <w:tmpl w:val="DA208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253E83"/>
    <w:multiLevelType w:val="multilevel"/>
    <w:tmpl w:val="DC96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381061"/>
    <w:multiLevelType w:val="multilevel"/>
    <w:tmpl w:val="2E38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3362007"/>
    <w:multiLevelType w:val="multilevel"/>
    <w:tmpl w:val="D728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69464E"/>
    <w:multiLevelType w:val="multilevel"/>
    <w:tmpl w:val="D6FE5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BF7E5A"/>
    <w:multiLevelType w:val="multilevel"/>
    <w:tmpl w:val="09A2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904647E"/>
    <w:multiLevelType w:val="multilevel"/>
    <w:tmpl w:val="1136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A4C1CBF"/>
    <w:multiLevelType w:val="multilevel"/>
    <w:tmpl w:val="E0A6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CCF762B"/>
    <w:multiLevelType w:val="multilevel"/>
    <w:tmpl w:val="5EAC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D97509D"/>
    <w:multiLevelType w:val="multilevel"/>
    <w:tmpl w:val="D4E85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FB51D0D"/>
    <w:multiLevelType w:val="multilevel"/>
    <w:tmpl w:val="7A32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0081669"/>
    <w:multiLevelType w:val="multilevel"/>
    <w:tmpl w:val="E1A8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0C83ED8"/>
    <w:multiLevelType w:val="multilevel"/>
    <w:tmpl w:val="4902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1294CBC"/>
    <w:multiLevelType w:val="multilevel"/>
    <w:tmpl w:val="0548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1AE3D21"/>
    <w:multiLevelType w:val="multilevel"/>
    <w:tmpl w:val="CAE0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2055CCB"/>
    <w:multiLevelType w:val="multilevel"/>
    <w:tmpl w:val="5342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26D558A"/>
    <w:multiLevelType w:val="multilevel"/>
    <w:tmpl w:val="9B36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30C3F6C"/>
    <w:multiLevelType w:val="multilevel"/>
    <w:tmpl w:val="840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73E1FD0"/>
    <w:multiLevelType w:val="multilevel"/>
    <w:tmpl w:val="2FAA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2A67717E"/>
    <w:multiLevelType w:val="multilevel"/>
    <w:tmpl w:val="8544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2329E9"/>
    <w:multiLevelType w:val="multilevel"/>
    <w:tmpl w:val="F0F4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A0624E"/>
    <w:multiLevelType w:val="multilevel"/>
    <w:tmpl w:val="25020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C241CC5"/>
    <w:multiLevelType w:val="multilevel"/>
    <w:tmpl w:val="D8BC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91764B"/>
    <w:multiLevelType w:val="multilevel"/>
    <w:tmpl w:val="BD72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D566B5E"/>
    <w:multiLevelType w:val="multilevel"/>
    <w:tmpl w:val="6CFA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DC1A74"/>
    <w:multiLevelType w:val="multilevel"/>
    <w:tmpl w:val="1D20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F1F7B2A"/>
    <w:multiLevelType w:val="multilevel"/>
    <w:tmpl w:val="9074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BC7792"/>
    <w:multiLevelType w:val="multilevel"/>
    <w:tmpl w:val="DB52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0974706"/>
    <w:multiLevelType w:val="multilevel"/>
    <w:tmpl w:val="060C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0CB24E0"/>
    <w:multiLevelType w:val="multilevel"/>
    <w:tmpl w:val="D462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106799B"/>
    <w:multiLevelType w:val="multilevel"/>
    <w:tmpl w:val="E168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14C7044"/>
    <w:multiLevelType w:val="multilevel"/>
    <w:tmpl w:val="804E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1D168A9"/>
    <w:multiLevelType w:val="multilevel"/>
    <w:tmpl w:val="EFF6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1DB517A"/>
    <w:multiLevelType w:val="multilevel"/>
    <w:tmpl w:val="E50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1E011BD"/>
    <w:multiLevelType w:val="multilevel"/>
    <w:tmpl w:val="5C164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BA46C0"/>
    <w:multiLevelType w:val="multilevel"/>
    <w:tmpl w:val="ED58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E53D0B"/>
    <w:multiLevelType w:val="multilevel"/>
    <w:tmpl w:val="18B42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33F22CD"/>
    <w:multiLevelType w:val="multilevel"/>
    <w:tmpl w:val="8102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3DC33F5"/>
    <w:multiLevelType w:val="multilevel"/>
    <w:tmpl w:val="E0F8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A5E599E"/>
    <w:multiLevelType w:val="multilevel"/>
    <w:tmpl w:val="904C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B1B3190"/>
    <w:multiLevelType w:val="multilevel"/>
    <w:tmpl w:val="197C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CB4782F"/>
    <w:multiLevelType w:val="multilevel"/>
    <w:tmpl w:val="D5469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E3945C2"/>
    <w:multiLevelType w:val="multilevel"/>
    <w:tmpl w:val="E94E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E3E1E1E"/>
    <w:multiLevelType w:val="multilevel"/>
    <w:tmpl w:val="1842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0280744"/>
    <w:multiLevelType w:val="multilevel"/>
    <w:tmpl w:val="FCE6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21B433C"/>
    <w:multiLevelType w:val="multilevel"/>
    <w:tmpl w:val="280A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24E620A"/>
    <w:multiLevelType w:val="multilevel"/>
    <w:tmpl w:val="DB0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2A1597B"/>
    <w:multiLevelType w:val="multilevel"/>
    <w:tmpl w:val="05DC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2CB33E3"/>
    <w:multiLevelType w:val="multilevel"/>
    <w:tmpl w:val="8F60F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4C91CEC"/>
    <w:multiLevelType w:val="multilevel"/>
    <w:tmpl w:val="7CE6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4E660FF"/>
    <w:multiLevelType w:val="multilevel"/>
    <w:tmpl w:val="A328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5285F14"/>
    <w:multiLevelType w:val="multilevel"/>
    <w:tmpl w:val="B94C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5552363"/>
    <w:multiLevelType w:val="multilevel"/>
    <w:tmpl w:val="6D40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57C706C"/>
    <w:multiLevelType w:val="multilevel"/>
    <w:tmpl w:val="795C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5FA4323"/>
    <w:multiLevelType w:val="multilevel"/>
    <w:tmpl w:val="BDF8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60A3A32"/>
    <w:multiLevelType w:val="multilevel"/>
    <w:tmpl w:val="AF78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68937AC"/>
    <w:multiLevelType w:val="multilevel"/>
    <w:tmpl w:val="0050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72A50E7"/>
    <w:multiLevelType w:val="multilevel"/>
    <w:tmpl w:val="D33C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47386460"/>
    <w:multiLevelType w:val="multilevel"/>
    <w:tmpl w:val="12CE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75D1108"/>
    <w:multiLevelType w:val="multilevel"/>
    <w:tmpl w:val="4AA4D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794322B"/>
    <w:multiLevelType w:val="multilevel"/>
    <w:tmpl w:val="ABCA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86929B0"/>
    <w:multiLevelType w:val="multilevel"/>
    <w:tmpl w:val="E232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48D84BBF"/>
    <w:multiLevelType w:val="multilevel"/>
    <w:tmpl w:val="5EA8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8EC4088"/>
    <w:multiLevelType w:val="multilevel"/>
    <w:tmpl w:val="B20C2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95620B2"/>
    <w:multiLevelType w:val="multilevel"/>
    <w:tmpl w:val="14A2F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96D1E56"/>
    <w:multiLevelType w:val="multilevel"/>
    <w:tmpl w:val="FF8AE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9F86DCD"/>
    <w:multiLevelType w:val="multilevel"/>
    <w:tmpl w:val="22384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A1604D6"/>
    <w:multiLevelType w:val="multilevel"/>
    <w:tmpl w:val="46DC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A17251E"/>
    <w:multiLevelType w:val="multilevel"/>
    <w:tmpl w:val="34642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A4A3D3C"/>
    <w:multiLevelType w:val="multilevel"/>
    <w:tmpl w:val="F0CE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BB10A96"/>
    <w:multiLevelType w:val="multilevel"/>
    <w:tmpl w:val="BAC0E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C9D6DE1"/>
    <w:multiLevelType w:val="multilevel"/>
    <w:tmpl w:val="414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C9F33EA"/>
    <w:multiLevelType w:val="multilevel"/>
    <w:tmpl w:val="8CD2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F507D20"/>
    <w:multiLevelType w:val="multilevel"/>
    <w:tmpl w:val="36A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F595FFC"/>
    <w:multiLevelType w:val="multilevel"/>
    <w:tmpl w:val="4410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F6805FE"/>
    <w:multiLevelType w:val="multilevel"/>
    <w:tmpl w:val="24F2A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01F7FD1"/>
    <w:multiLevelType w:val="multilevel"/>
    <w:tmpl w:val="99F8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09F2A9F"/>
    <w:multiLevelType w:val="multilevel"/>
    <w:tmpl w:val="C392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14C1E2E"/>
    <w:multiLevelType w:val="multilevel"/>
    <w:tmpl w:val="144A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1D81D20"/>
    <w:multiLevelType w:val="multilevel"/>
    <w:tmpl w:val="1B68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24E3FAF"/>
    <w:multiLevelType w:val="multilevel"/>
    <w:tmpl w:val="CFDA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395396E"/>
    <w:multiLevelType w:val="multilevel"/>
    <w:tmpl w:val="CC80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60A74CA"/>
    <w:multiLevelType w:val="multilevel"/>
    <w:tmpl w:val="87E2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6507BDD"/>
    <w:multiLevelType w:val="multilevel"/>
    <w:tmpl w:val="286E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75358E4"/>
    <w:multiLevelType w:val="multilevel"/>
    <w:tmpl w:val="ED92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8E92EBA"/>
    <w:multiLevelType w:val="multilevel"/>
    <w:tmpl w:val="A8A6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A6B7A5C"/>
    <w:multiLevelType w:val="multilevel"/>
    <w:tmpl w:val="BDC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AC57D99"/>
    <w:multiLevelType w:val="multilevel"/>
    <w:tmpl w:val="35D6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ADA188E"/>
    <w:multiLevelType w:val="multilevel"/>
    <w:tmpl w:val="5FE0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ADF67BD"/>
    <w:multiLevelType w:val="multilevel"/>
    <w:tmpl w:val="025C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B727341"/>
    <w:multiLevelType w:val="multilevel"/>
    <w:tmpl w:val="84A6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B9A7E59"/>
    <w:multiLevelType w:val="multilevel"/>
    <w:tmpl w:val="D7EE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BA8098F"/>
    <w:multiLevelType w:val="multilevel"/>
    <w:tmpl w:val="D3A8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CE807B7"/>
    <w:multiLevelType w:val="multilevel"/>
    <w:tmpl w:val="6B9A8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D6951E9"/>
    <w:multiLevelType w:val="multilevel"/>
    <w:tmpl w:val="1CFE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E715A0D"/>
    <w:multiLevelType w:val="multilevel"/>
    <w:tmpl w:val="BA96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EAD63B7"/>
    <w:multiLevelType w:val="multilevel"/>
    <w:tmpl w:val="7A2E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EC44E58"/>
    <w:multiLevelType w:val="multilevel"/>
    <w:tmpl w:val="BB0E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0B379C2"/>
    <w:multiLevelType w:val="multilevel"/>
    <w:tmpl w:val="AEF8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1BB7BB0"/>
    <w:multiLevelType w:val="multilevel"/>
    <w:tmpl w:val="D982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20C407B"/>
    <w:multiLevelType w:val="multilevel"/>
    <w:tmpl w:val="FA58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3046A60"/>
    <w:multiLevelType w:val="multilevel"/>
    <w:tmpl w:val="4812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30879F3"/>
    <w:multiLevelType w:val="multilevel"/>
    <w:tmpl w:val="80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3F33962"/>
    <w:multiLevelType w:val="multilevel"/>
    <w:tmpl w:val="22D4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4501AC2"/>
    <w:multiLevelType w:val="multilevel"/>
    <w:tmpl w:val="64C8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51A6AE3"/>
    <w:multiLevelType w:val="multilevel"/>
    <w:tmpl w:val="C024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6034B56"/>
    <w:multiLevelType w:val="multilevel"/>
    <w:tmpl w:val="B710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6982F6F"/>
    <w:multiLevelType w:val="multilevel"/>
    <w:tmpl w:val="EB6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71E355E"/>
    <w:multiLevelType w:val="multilevel"/>
    <w:tmpl w:val="3F6C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750363C"/>
    <w:multiLevelType w:val="multilevel"/>
    <w:tmpl w:val="D1BA8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7AA2CE6"/>
    <w:multiLevelType w:val="multilevel"/>
    <w:tmpl w:val="76D4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7E86FE0"/>
    <w:multiLevelType w:val="multilevel"/>
    <w:tmpl w:val="5BBE0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8153F35"/>
    <w:multiLevelType w:val="multilevel"/>
    <w:tmpl w:val="1C541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895760D"/>
    <w:multiLevelType w:val="multilevel"/>
    <w:tmpl w:val="661E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8C3484D"/>
    <w:multiLevelType w:val="multilevel"/>
    <w:tmpl w:val="D252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9082266"/>
    <w:multiLevelType w:val="multilevel"/>
    <w:tmpl w:val="913C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92C18F6"/>
    <w:multiLevelType w:val="multilevel"/>
    <w:tmpl w:val="7D84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95E188E"/>
    <w:multiLevelType w:val="multilevel"/>
    <w:tmpl w:val="8AD6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9662FF0"/>
    <w:multiLevelType w:val="multilevel"/>
    <w:tmpl w:val="B058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A6E43A2"/>
    <w:multiLevelType w:val="multilevel"/>
    <w:tmpl w:val="B3FC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BE9084A"/>
    <w:multiLevelType w:val="multilevel"/>
    <w:tmpl w:val="47285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C803A01"/>
    <w:multiLevelType w:val="multilevel"/>
    <w:tmpl w:val="00808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D103C51"/>
    <w:multiLevelType w:val="multilevel"/>
    <w:tmpl w:val="6812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DFB0E28"/>
    <w:multiLevelType w:val="multilevel"/>
    <w:tmpl w:val="8D80E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E35317E"/>
    <w:multiLevelType w:val="multilevel"/>
    <w:tmpl w:val="B2EE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F060D1F"/>
    <w:multiLevelType w:val="multilevel"/>
    <w:tmpl w:val="2C4C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2061AA9"/>
    <w:multiLevelType w:val="multilevel"/>
    <w:tmpl w:val="E9F0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316709A"/>
    <w:multiLevelType w:val="multilevel"/>
    <w:tmpl w:val="061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3B36B72"/>
    <w:multiLevelType w:val="multilevel"/>
    <w:tmpl w:val="8142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46C24C8"/>
    <w:multiLevelType w:val="multilevel"/>
    <w:tmpl w:val="A880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46F2797"/>
    <w:multiLevelType w:val="multilevel"/>
    <w:tmpl w:val="1F34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6933163"/>
    <w:multiLevelType w:val="multilevel"/>
    <w:tmpl w:val="AC72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78C0B55"/>
    <w:multiLevelType w:val="multilevel"/>
    <w:tmpl w:val="C55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78D3ED9"/>
    <w:multiLevelType w:val="multilevel"/>
    <w:tmpl w:val="8868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7BF1FCB"/>
    <w:multiLevelType w:val="multilevel"/>
    <w:tmpl w:val="A958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7D31CC3"/>
    <w:multiLevelType w:val="multilevel"/>
    <w:tmpl w:val="3390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9AF0B1B"/>
    <w:multiLevelType w:val="multilevel"/>
    <w:tmpl w:val="6EFE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9F45119"/>
    <w:multiLevelType w:val="multilevel"/>
    <w:tmpl w:val="E7F4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7D0B6462"/>
    <w:multiLevelType w:val="multilevel"/>
    <w:tmpl w:val="BE7E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D114E08"/>
    <w:multiLevelType w:val="multilevel"/>
    <w:tmpl w:val="8388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7EB64E2F"/>
    <w:multiLevelType w:val="multilevel"/>
    <w:tmpl w:val="3AA8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7F006470"/>
    <w:multiLevelType w:val="multilevel"/>
    <w:tmpl w:val="E746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F3A3288"/>
    <w:multiLevelType w:val="multilevel"/>
    <w:tmpl w:val="AB36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F5D70AA"/>
    <w:multiLevelType w:val="multilevel"/>
    <w:tmpl w:val="08061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FA7106A"/>
    <w:multiLevelType w:val="multilevel"/>
    <w:tmpl w:val="A8F8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5"/>
  </w:num>
  <w:num w:numId="3">
    <w:abstractNumId w:val="137"/>
  </w:num>
  <w:num w:numId="4">
    <w:abstractNumId w:val="4"/>
  </w:num>
  <w:num w:numId="5">
    <w:abstractNumId w:val="42"/>
  </w:num>
  <w:num w:numId="6">
    <w:abstractNumId w:val="119"/>
  </w:num>
  <w:num w:numId="7">
    <w:abstractNumId w:val="171"/>
  </w:num>
  <w:num w:numId="8">
    <w:abstractNumId w:val="62"/>
  </w:num>
  <w:num w:numId="9">
    <w:abstractNumId w:val="146"/>
  </w:num>
  <w:num w:numId="10">
    <w:abstractNumId w:val="51"/>
  </w:num>
  <w:num w:numId="11">
    <w:abstractNumId w:val="68"/>
  </w:num>
  <w:num w:numId="12">
    <w:abstractNumId w:val="121"/>
  </w:num>
  <w:num w:numId="13">
    <w:abstractNumId w:val="142"/>
  </w:num>
  <w:num w:numId="14">
    <w:abstractNumId w:val="39"/>
  </w:num>
  <w:num w:numId="15">
    <w:abstractNumId w:val="96"/>
  </w:num>
  <w:num w:numId="16">
    <w:abstractNumId w:val="148"/>
  </w:num>
  <w:num w:numId="17">
    <w:abstractNumId w:val="158"/>
  </w:num>
  <w:num w:numId="18">
    <w:abstractNumId w:val="81"/>
  </w:num>
  <w:num w:numId="19">
    <w:abstractNumId w:val="107"/>
  </w:num>
  <w:num w:numId="20">
    <w:abstractNumId w:val="15"/>
  </w:num>
  <w:num w:numId="21">
    <w:abstractNumId w:val="98"/>
  </w:num>
  <w:num w:numId="22">
    <w:abstractNumId w:val="102"/>
  </w:num>
  <w:num w:numId="23">
    <w:abstractNumId w:val="95"/>
  </w:num>
  <w:num w:numId="24">
    <w:abstractNumId w:val="82"/>
  </w:num>
  <w:num w:numId="25">
    <w:abstractNumId w:val="93"/>
  </w:num>
  <w:num w:numId="26">
    <w:abstractNumId w:val="169"/>
  </w:num>
  <w:num w:numId="27">
    <w:abstractNumId w:val="48"/>
  </w:num>
  <w:num w:numId="28">
    <w:abstractNumId w:val="138"/>
  </w:num>
  <w:num w:numId="29">
    <w:abstractNumId w:val="111"/>
  </w:num>
  <w:num w:numId="30">
    <w:abstractNumId w:val="100"/>
  </w:num>
  <w:num w:numId="31">
    <w:abstractNumId w:val="105"/>
  </w:num>
  <w:num w:numId="32">
    <w:abstractNumId w:val="167"/>
  </w:num>
  <w:num w:numId="33">
    <w:abstractNumId w:val="47"/>
  </w:num>
  <w:num w:numId="34">
    <w:abstractNumId w:val="25"/>
  </w:num>
  <w:num w:numId="35">
    <w:abstractNumId w:val="149"/>
  </w:num>
  <w:num w:numId="36">
    <w:abstractNumId w:val="110"/>
  </w:num>
  <w:num w:numId="37">
    <w:abstractNumId w:val="112"/>
  </w:num>
  <w:num w:numId="38">
    <w:abstractNumId w:val="94"/>
  </w:num>
  <w:num w:numId="39">
    <w:abstractNumId w:val="61"/>
  </w:num>
  <w:num w:numId="40">
    <w:abstractNumId w:val="38"/>
  </w:num>
  <w:num w:numId="41">
    <w:abstractNumId w:val="92"/>
  </w:num>
  <w:num w:numId="42">
    <w:abstractNumId w:val="29"/>
  </w:num>
  <w:num w:numId="43">
    <w:abstractNumId w:val="101"/>
  </w:num>
  <w:num w:numId="44">
    <w:abstractNumId w:val="0"/>
  </w:num>
  <w:num w:numId="45">
    <w:abstractNumId w:val="50"/>
  </w:num>
  <w:num w:numId="46">
    <w:abstractNumId w:val="35"/>
  </w:num>
  <w:num w:numId="47">
    <w:abstractNumId w:val="133"/>
  </w:num>
  <w:num w:numId="48">
    <w:abstractNumId w:val="90"/>
  </w:num>
  <w:num w:numId="49">
    <w:abstractNumId w:val="160"/>
  </w:num>
  <w:num w:numId="50">
    <w:abstractNumId w:val="175"/>
  </w:num>
  <w:num w:numId="51">
    <w:abstractNumId w:val="12"/>
  </w:num>
  <w:num w:numId="52">
    <w:abstractNumId w:val="40"/>
  </w:num>
  <w:num w:numId="53">
    <w:abstractNumId w:val="153"/>
  </w:num>
  <w:num w:numId="54">
    <w:abstractNumId w:val="132"/>
  </w:num>
  <w:num w:numId="55">
    <w:abstractNumId w:val="10"/>
  </w:num>
  <w:num w:numId="56">
    <w:abstractNumId w:val="7"/>
  </w:num>
  <w:num w:numId="57">
    <w:abstractNumId w:val="69"/>
  </w:num>
  <w:num w:numId="58">
    <w:abstractNumId w:val="154"/>
  </w:num>
  <w:num w:numId="59">
    <w:abstractNumId w:val="115"/>
  </w:num>
  <w:num w:numId="60">
    <w:abstractNumId w:val="56"/>
  </w:num>
  <w:num w:numId="61">
    <w:abstractNumId w:val="151"/>
  </w:num>
  <w:num w:numId="62">
    <w:abstractNumId w:val="19"/>
  </w:num>
  <w:num w:numId="63">
    <w:abstractNumId w:val="9"/>
  </w:num>
  <w:num w:numId="64">
    <w:abstractNumId w:val="125"/>
  </w:num>
  <w:num w:numId="65">
    <w:abstractNumId w:val="83"/>
  </w:num>
  <w:num w:numId="66">
    <w:abstractNumId w:val="36"/>
  </w:num>
  <w:num w:numId="67">
    <w:abstractNumId w:val="21"/>
  </w:num>
  <w:num w:numId="68">
    <w:abstractNumId w:val="122"/>
  </w:num>
  <w:num w:numId="69">
    <w:abstractNumId w:val="99"/>
  </w:num>
  <w:num w:numId="70">
    <w:abstractNumId w:val="52"/>
  </w:num>
  <w:num w:numId="71">
    <w:abstractNumId w:val="177"/>
  </w:num>
  <w:num w:numId="72">
    <w:abstractNumId w:val="87"/>
  </w:num>
  <w:num w:numId="73">
    <w:abstractNumId w:val="30"/>
  </w:num>
  <w:num w:numId="74">
    <w:abstractNumId w:val="5"/>
  </w:num>
  <w:num w:numId="75">
    <w:abstractNumId w:val="27"/>
  </w:num>
  <w:num w:numId="76">
    <w:abstractNumId w:val="128"/>
  </w:num>
  <w:num w:numId="77">
    <w:abstractNumId w:val="106"/>
  </w:num>
  <w:num w:numId="78">
    <w:abstractNumId w:val="53"/>
  </w:num>
  <w:num w:numId="79">
    <w:abstractNumId w:val="135"/>
  </w:num>
  <w:num w:numId="80">
    <w:abstractNumId w:val="24"/>
  </w:num>
  <w:num w:numId="81">
    <w:abstractNumId w:val="150"/>
  </w:num>
  <w:num w:numId="82">
    <w:abstractNumId w:val="44"/>
  </w:num>
  <w:num w:numId="83">
    <w:abstractNumId w:val="16"/>
  </w:num>
  <w:num w:numId="84">
    <w:abstractNumId w:val="176"/>
  </w:num>
  <w:num w:numId="85">
    <w:abstractNumId w:val="140"/>
  </w:num>
  <w:num w:numId="86">
    <w:abstractNumId w:val="14"/>
  </w:num>
  <w:num w:numId="87">
    <w:abstractNumId w:val="46"/>
  </w:num>
  <w:num w:numId="88">
    <w:abstractNumId w:val="73"/>
  </w:num>
  <w:num w:numId="89">
    <w:abstractNumId w:val="72"/>
  </w:num>
  <w:num w:numId="90">
    <w:abstractNumId w:val="49"/>
  </w:num>
  <w:num w:numId="91">
    <w:abstractNumId w:val="130"/>
  </w:num>
  <w:num w:numId="92">
    <w:abstractNumId w:val="174"/>
  </w:num>
  <w:num w:numId="93">
    <w:abstractNumId w:val="159"/>
  </w:num>
  <w:num w:numId="94">
    <w:abstractNumId w:val="85"/>
  </w:num>
  <w:num w:numId="95">
    <w:abstractNumId w:val="58"/>
  </w:num>
  <w:num w:numId="96">
    <w:abstractNumId w:val="74"/>
  </w:num>
  <w:num w:numId="97">
    <w:abstractNumId w:val="139"/>
  </w:num>
  <w:num w:numId="98">
    <w:abstractNumId w:val="18"/>
  </w:num>
  <w:num w:numId="99">
    <w:abstractNumId w:val="77"/>
  </w:num>
  <w:num w:numId="100">
    <w:abstractNumId w:val="136"/>
  </w:num>
  <w:num w:numId="101">
    <w:abstractNumId w:val="173"/>
  </w:num>
  <w:num w:numId="102">
    <w:abstractNumId w:val="170"/>
  </w:num>
  <w:num w:numId="103">
    <w:abstractNumId w:val="37"/>
  </w:num>
  <w:num w:numId="104">
    <w:abstractNumId w:val="45"/>
  </w:num>
  <w:num w:numId="105">
    <w:abstractNumId w:val="172"/>
  </w:num>
  <w:num w:numId="106">
    <w:abstractNumId w:val="165"/>
  </w:num>
  <w:num w:numId="107">
    <w:abstractNumId w:val="118"/>
  </w:num>
  <w:num w:numId="108">
    <w:abstractNumId w:val="6"/>
  </w:num>
  <w:num w:numId="109">
    <w:abstractNumId w:val="80"/>
  </w:num>
  <w:num w:numId="110">
    <w:abstractNumId w:val="114"/>
  </w:num>
  <w:num w:numId="111">
    <w:abstractNumId w:val="161"/>
  </w:num>
  <w:num w:numId="112">
    <w:abstractNumId w:val="145"/>
  </w:num>
  <w:num w:numId="113">
    <w:abstractNumId w:val="108"/>
  </w:num>
  <w:num w:numId="114">
    <w:abstractNumId w:val="34"/>
  </w:num>
  <w:num w:numId="115">
    <w:abstractNumId w:val="164"/>
  </w:num>
  <w:num w:numId="116">
    <w:abstractNumId w:val="162"/>
  </w:num>
  <w:num w:numId="117">
    <w:abstractNumId w:val="57"/>
  </w:num>
  <w:num w:numId="118">
    <w:abstractNumId w:val="55"/>
  </w:num>
  <w:num w:numId="119">
    <w:abstractNumId w:val="157"/>
  </w:num>
  <w:num w:numId="120">
    <w:abstractNumId w:val="155"/>
  </w:num>
  <w:num w:numId="121">
    <w:abstractNumId w:val="116"/>
  </w:num>
  <w:num w:numId="122">
    <w:abstractNumId w:val="129"/>
  </w:num>
  <w:num w:numId="123">
    <w:abstractNumId w:val="141"/>
  </w:num>
  <w:num w:numId="124">
    <w:abstractNumId w:val="31"/>
  </w:num>
  <w:num w:numId="125">
    <w:abstractNumId w:val="134"/>
  </w:num>
  <w:num w:numId="126">
    <w:abstractNumId w:val="144"/>
  </w:num>
  <w:num w:numId="127">
    <w:abstractNumId w:val="1"/>
  </w:num>
  <w:num w:numId="128">
    <w:abstractNumId w:val="22"/>
  </w:num>
  <w:num w:numId="129">
    <w:abstractNumId w:val="117"/>
  </w:num>
  <w:num w:numId="130">
    <w:abstractNumId w:val="104"/>
  </w:num>
  <w:num w:numId="131">
    <w:abstractNumId w:val="78"/>
  </w:num>
  <w:num w:numId="132">
    <w:abstractNumId w:val="76"/>
  </w:num>
  <w:num w:numId="133">
    <w:abstractNumId w:val="156"/>
  </w:num>
  <w:num w:numId="134">
    <w:abstractNumId w:val="166"/>
  </w:num>
  <w:num w:numId="135">
    <w:abstractNumId w:val="131"/>
  </w:num>
  <w:num w:numId="136">
    <w:abstractNumId w:val="3"/>
  </w:num>
  <w:num w:numId="137">
    <w:abstractNumId w:val="20"/>
  </w:num>
  <w:num w:numId="138">
    <w:abstractNumId w:val="70"/>
  </w:num>
  <w:num w:numId="139">
    <w:abstractNumId w:val="103"/>
  </w:num>
  <w:num w:numId="140">
    <w:abstractNumId w:val="2"/>
  </w:num>
  <w:num w:numId="141">
    <w:abstractNumId w:val="168"/>
  </w:num>
  <w:num w:numId="142">
    <w:abstractNumId w:val="43"/>
  </w:num>
  <w:num w:numId="143">
    <w:abstractNumId w:val="59"/>
  </w:num>
  <w:num w:numId="144">
    <w:abstractNumId w:val="75"/>
  </w:num>
  <w:num w:numId="145">
    <w:abstractNumId w:val="120"/>
  </w:num>
  <w:num w:numId="146">
    <w:abstractNumId w:val="11"/>
  </w:num>
  <w:num w:numId="147">
    <w:abstractNumId w:val="127"/>
  </w:num>
  <w:num w:numId="148">
    <w:abstractNumId w:val="23"/>
  </w:num>
  <w:num w:numId="149">
    <w:abstractNumId w:val="152"/>
  </w:num>
  <w:num w:numId="150">
    <w:abstractNumId w:val="126"/>
  </w:num>
  <w:num w:numId="151">
    <w:abstractNumId w:val="13"/>
  </w:num>
  <w:num w:numId="152">
    <w:abstractNumId w:val="124"/>
  </w:num>
  <w:num w:numId="153">
    <w:abstractNumId w:val="163"/>
  </w:num>
  <w:num w:numId="154">
    <w:abstractNumId w:val="147"/>
  </w:num>
  <w:num w:numId="155">
    <w:abstractNumId w:val="60"/>
  </w:num>
  <w:num w:numId="156">
    <w:abstractNumId w:val="26"/>
  </w:num>
  <w:num w:numId="157">
    <w:abstractNumId w:val="64"/>
  </w:num>
  <w:num w:numId="158">
    <w:abstractNumId w:val="86"/>
  </w:num>
  <w:num w:numId="159">
    <w:abstractNumId w:val="71"/>
  </w:num>
  <w:num w:numId="160">
    <w:abstractNumId w:val="63"/>
  </w:num>
  <w:num w:numId="161">
    <w:abstractNumId w:val="89"/>
  </w:num>
  <w:num w:numId="162">
    <w:abstractNumId w:val="54"/>
  </w:num>
  <w:num w:numId="163">
    <w:abstractNumId w:val="17"/>
  </w:num>
  <w:num w:numId="164">
    <w:abstractNumId w:val="67"/>
  </w:num>
  <w:num w:numId="165">
    <w:abstractNumId w:val="109"/>
  </w:num>
  <w:num w:numId="166">
    <w:abstractNumId w:val="28"/>
  </w:num>
  <w:num w:numId="167">
    <w:abstractNumId w:val="143"/>
  </w:num>
  <w:num w:numId="168">
    <w:abstractNumId w:val="84"/>
  </w:num>
  <w:num w:numId="169">
    <w:abstractNumId w:val="97"/>
  </w:num>
  <w:num w:numId="170">
    <w:abstractNumId w:val="88"/>
  </w:num>
  <w:num w:numId="171">
    <w:abstractNumId w:val="32"/>
  </w:num>
  <w:num w:numId="172">
    <w:abstractNumId w:val="66"/>
  </w:num>
  <w:num w:numId="173">
    <w:abstractNumId w:val="33"/>
  </w:num>
  <w:num w:numId="174">
    <w:abstractNumId w:val="91"/>
  </w:num>
  <w:num w:numId="175">
    <w:abstractNumId w:val="79"/>
  </w:num>
  <w:num w:numId="176">
    <w:abstractNumId w:val="41"/>
  </w:num>
  <w:num w:numId="177">
    <w:abstractNumId w:val="113"/>
  </w:num>
  <w:num w:numId="178">
    <w:abstractNumId w:val="123"/>
  </w:num>
  <w:numIdMacAtCleanup w:val="1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E3"/>
    <w:rsid w:val="0004743D"/>
    <w:rsid w:val="000A559F"/>
    <w:rsid w:val="000F1AB6"/>
    <w:rsid w:val="001D3CC5"/>
    <w:rsid w:val="002742A2"/>
    <w:rsid w:val="00385613"/>
    <w:rsid w:val="00403CE3"/>
    <w:rsid w:val="00436834"/>
    <w:rsid w:val="00467424"/>
    <w:rsid w:val="00515874"/>
    <w:rsid w:val="005D2C94"/>
    <w:rsid w:val="006F36BF"/>
    <w:rsid w:val="00762D86"/>
    <w:rsid w:val="00802165"/>
    <w:rsid w:val="00913FF7"/>
    <w:rsid w:val="00963ECA"/>
    <w:rsid w:val="00A746AA"/>
    <w:rsid w:val="00AD6AA3"/>
    <w:rsid w:val="00AE3F38"/>
    <w:rsid w:val="00B96521"/>
    <w:rsid w:val="00C42470"/>
    <w:rsid w:val="00C51D2A"/>
    <w:rsid w:val="00DE129F"/>
    <w:rsid w:val="00DF5321"/>
    <w:rsid w:val="00E20F0D"/>
    <w:rsid w:val="00E34BD2"/>
    <w:rsid w:val="00E52BDF"/>
    <w:rsid w:val="00F71B18"/>
    <w:rsid w:val="00F8642D"/>
    <w:rsid w:val="00FA2547"/>
    <w:rsid w:val="00FE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1D4CE0"/>
  <w15:chartTrackingRefBased/>
  <w15:docId w15:val="{1129015B-2967-403C-9E9D-0754FE06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03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03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0F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CE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03CE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403CE3"/>
    <w:rPr>
      <w:b/>
      <w:bCs/>
    </w:rPr>
  </w:style>
  <w:style w:type="paragraph" w:styleId="NormalWeb">
    <w:name w:val="Normal (Web)"/>
    <w:basedOn w:val="Normal"/>
    <w:uiPriority w:val="99"/>
    <w:unhideWhenUsed/>
    <w:rsid w:val="0040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B9652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3683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12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29F"/>
    <w:rPr>
      <w:rFonts w:ascii="Segoe UI" w:hAnsi="Segoe UI" w:cs="Segoe UI"/>
      <w:sz w:val="18"/>
      <w:szCs w:val="18"/>
    </w:rPr>
  </w:style>
  <w:style w:type="character" w:customStyle="1" w:styleId="relative">
    <w:name w:val="relative"/>
    <w:basedOn w:val="DefaultParagraphFont"/>
    <w:rsid w:val="00963ECA"/>
  </w:style>
  <w:style w:type="character" w:customStyle="1" w:styleId="ms-1">
    <w:name w:val="ms-1"/>
    <w:basedOn w:val="DefaultParagraphFont"/>
    <w:rsid w:val="00963ECA"/>
  </w:style>
  <w:style w:type="character" w:customStyle="1" w:styleId="max-w-full">
    <w:name w:val="max-w-full"/>
    <w:basedOn w:val="DefaultParagraphFont"/>
    <w:rsid w:val="00963ECA"/>
  </w:style>
  <w:style w:type="character" w:customStyle="1" w:styleId="-me-1">
    <w:name w:val="-me-1"/>
    <w:basedOn w:val="DefaultParagraphFont"/>
    <w:rsid w:val="00963ECA"/>
  </w:style>
  <w:style w:type="character" w:customStyle="1" w:styleId="Heading4Char">
    <w:name w:val="Heading 4 Char"/>
    <w:basedOn w:val="DefaultParagraphFont"/>
    <w:link w:val="Heading4"/>
    <w:uiPriority w:val="9"/>
    <w:semiHidden/>
    <w:rsid w:val="00E20F0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A21C0-9C1D-485C-A70C-E9B6193B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6689</Words>
  <Characters>38133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</cp:lastModifiedBy>
  <cp:revision>2</cp:revision>
  <cp:lastPrinted>2025-07-01T10:48:00Z</cp:lastPrinted>
  <dcterms:created xsi:type="dcterms:W3CDTF">2025-07-01T11:33:00Z</dcterms:created>
  <dcterms:modified xsi:type="dcterms:W3CDTF">2025-07-01T11:33:00Z</dcterms:modified>
</cp:coreProperties>
</file>